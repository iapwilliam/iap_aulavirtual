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ED09A9" w14:textId="77777777" w:rsidR="00A968DD" w:rsidRDefault="00A968DD" w:rsidP="00A968DD">
      <w:pPr>
        <w:widowControl w:val="0"/>
        <w:autoSpaceDE w:val="0"/>
        <w:autoSpaceDN w:val="0"/>
        <w:adjustRightInd w:val="0"/>
        <w:jc w:val="center"/>
        <w:rPr>
          <w:rFonts w:ascii="Times" w:hAnsi="Times" w:cs="Times"/>
          <w:sz w:val="28"/>
          <w:szCs w:val="28"/>
          <w:lang w:val="es-ES"/>
        </w:rPr>
      </w:pPr>
      <w:r w:rsidRPr="00DD0DDF">
        <w:rPr>
          <w:rFonts w:ascii="Times" w:hAnsi="Times" w:cs="Times"/>
          <w:noProof/>
          <w:sz w:val="28"/>
          <w:szCs w:val="28"/>
          <w:lang w:val="es-ES"/>
        </w:rPr>
        <w:drawing>
          <wp:inline distT="0" distB="0" distL="0" distR="0" wp14:anchorId="123D1041" wp14:editId="4BA54F2D">
            <wp:extent cx="3482629" cy="859350"/>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2629" cy="859350"/>
                    </a:xfrm>
                    <a:prstGeom prst="rect">
                      <a:avLst/>
                    </a:prstGeom>
                    <a:noFill/>
                    <a:ln>
                      <a:noFill/>
                    </a:ln>
                  </pic:spPr>
                </pic:pic>
              </a:graphicData>
            </a:graphic>
          </wp:inline>
        </w:drawing>
      </w:r>
    </w:p>
    <w:p w14:paraId="009889C4" w14:textId="77777777" w:rsidR="00A968DD" w:rsidRDefault="00A968DD" w:rsidP="00A968DD">
      <w:pPr>
        <w:widowControl w:val="0"/>
        <w:autoSpaceDE w:val="0"/>
        <w:autoSpaceDN w:val="0"/>
        <w:adjustRightInd w:val="0"/>
        <w:jc w:val="center"/>
        <w:rPr>
          <w:rFonts w:ascii="Times" w:hAnsi="Times" w:cs="Times"/>
          <w:sz w:val="28"/>
          <w:szCs w:val="28"/>
          <w:lang w:val="es-ES"/>
        </w:rPr>
      </w:pPr>
    </w:p>
    <w:p w14:paraId="76E9D0DB" w14:textId="77777777" w:rsidR="00A968DD" w:rsidRDefault="00A968DD" w:rsidP="00A968DD">
      <w:pPr>
        <w:widowControl w:val="0"/>
        <w:autoSpaceDE w:val="0"/>
        <w:autoSpaceDN w:val="0"/>
        <w:adjustRightInd w:val="0"/>
        <w:jc w:val="center"/>
        <w:rPr>
          <w:rFonts w:ascii="Times" w:hAnsi="Times" w:cs="Times"/>
          <w:sz w:val="28"/>
          <w:szCs w:val="28"/>
          <w:lang w:val="es-ES"/>
        </w:rPr>
      </w:pPr>
    </w:p>
    <w:p w14:paraId="02FE6BA8" w14:textId="77777777" w:rsidR="00A968DD" w:rsidRPr="00DD0DDF" w:rsidRDefault="00A968DD" w:rsidP="00A968DD">
      <w:pPr>
        <w:widowControl w:val="0"/>
        <w:autoSpaceDE w:val="0"/>
        <w:autoSpaceDN w:val="0"/>
        <w:adjustRightInd w:val="0"/>
        <w:jc w:val="center"/>
        <w:rPr>
          <w:rFonts w:ascii="Times" w:hAnsi="Times" w:cs="Times"/>
          <w:sz w:val="28"/>
          <w:szCs w:val="28"/>
          <w:lang w:val="es-ES"/>
        </w:rPr>
      </w:pPr>
    </w:p>
    <w:p w14:paraId="7574C20D" w14:textId="77777777" w:rsidR="00A968DD" w:rsidRPr="00DD0DDF" w:rsidRDefault="00A968DD" w:rsidP="00A968DD">
      <w:pPr>
        <w:widowControl w:val="0"/>
        <w:autoSpaceDE w:val="0"/>
        <w:autoSpaceDN w:val="0"/>
        <w:adjustRightInd w:val="0"/>
        <w:spacing w:after="240"/>
        <w:jc w:val="center"/>
        <w:rPr>
          <w:rFonts w:ascii="Calibri" w:hAnsi="Calibri" w:cs="Calibri"/>
          <w:b/>
          <w:sz w:val="32"/>
          <w:szCs w:val="32"/>
          <w:lang w:val="es-ES"/>
        </w:rPr>
      </w:pPr>
      <w:r w:rsidRPr="00DD0DDF">
        <w:rPr>
          <w:rFonts w:ascii="Calibri" w:hAnsi="Calibri" w:cs="Calibri"/>
          <w:b/>
          <w:sz w:val="32"/>
          <w:szCs w:val="32"/>
          <w:lang w:val="es-ES"/>
        </w:rPr>
        <w:t>MAESTRIA EN ADMINISTRACION Y POLITICAS PUBLICAS</w:t>
      </w:r>
    </w:p>
    <w:p w14:paraId="1B456B82" w14:textId="77777777" w:rsidR="00A968DD" w:rsidRPr="00DD0DDF" w:rsidRDefault="00A968DD" w:rsidP="00A968DD">
      <w:pPr>
        <w:widowControl w:val="0"/>
        <w:autoSpaceDE w:val="0"/>
        <w:autoSpaceDN w:val="0"/>
        <w:adjustRightInd w:val="0"/>
        <w:spacing w:after="240"/>
        <w:jc w:val="center"/>
        <w:rPr>
          <w:rFonts w:ascii="Times" w:hAnsi="Times" w:cs="Times"/>
          <w:b/>
          <w:sz w:val="32"/>
          <w:szCs w:val="32"/>
          <w:lang w:val="es-ES"/>
        </w:rPr>
      </w:pPr>
    </w:p>
    <w:p w14:paraId="513A0B4E" w14:textId="77777777" w:rsidR="00A968DD" w:rsidRPr="00DD0DDF" w:rsidRDefault="00A968DD" w:rsidP="00A968DD">
      <w:pPr>
        <w:widowControl w:val="0"/>
        <w:autoSpaceDE w:val="0"/>
        <w:autoSpaceDN w:val="0"/>
        <w:adjustRightInd w:val="0"/>
        <w:spacing w:after="240"/>
        <w:jc w:val="center"/>
        <w:rPr>
          <w:rFonts w:ascii="Calibri" w:hAnsi="Calibri" w:cs="Calibri"/>
          <w:b/>
          <w:sz w:val="32"/>
          <w:szCs w:val="32"/>
          <w:lang w:val="es-ES"/>
        </w:rPr>
      </w:pPr>
      <w:r>
        <w:rPr>
          <w:rFonts w:ascii="Calibri" w:hAnsi="Calibri" w:cs="Calibri"/>
          <w:b/>
          <w:sz w:val="32"/>
          <w:szCs w:val="32"/>
          <w:lang w:val="es-ES"/>
        </w:rPr>
        <w:t>DISEÑO Y ANALISIS DE POLITICAS PUBLICAS</w:t>
      </w:r>
    </w:p>
    <w:p w14:paraId="3AD08834" w14:textId="77777777" w:rsidR="00A968DD" w:rsidRPr="00DD0DDF" w:rsidRDefault="00A968DD" w:rsidP="00A968DD">
      <w:pPr>
        <w:widowControl w:val="0"/>
        <w:autoSpaceDE w:val="0"/>
        <w:autoSpaceDN w:val="0"/>
        <w:adjustRightInd w:val="0"/>
        <w:spacing w:after="240"/>
        <w:jc w:val="center"/>
        <w:rPr>
          <w:rFonts w:ascii="Times" w:hAnsi="Times" w:cs="Times"/>
          <w:b/>
          <w:sz w:val="32"/>
          <w:szCs w:val="32"/>
          <w:lang w:val="es-ES"/>
        </w:rPr>
      </w:pPr>
    </w:p>
    <w:p w14:paraId="6D05F6B3" w14:textId="77777777" w:rsidR="00A968DD" w:rsidRPr="00DD0DDF" w:rsidRDefault="00A968DD" w:rsidP="00A968DD">
      <w:pPr>
        <w:widowControl w:val="0"/>
        <w:autoSpaceDE w:val="0"/>
        <w:autoSpaceDN w:val="0"/>
        <w:adjustRightInd w:val="0"/>
        <w:spacing w:after="240"/>
        <w:jc w:val="center"/>
        <w:rPr>
          <w:rFonts w:ascii="Calibri" w:hAnsi="Calibri" w:cs="Calibri"/>
          <w:b/>
          <w:sz w:val="32"/>
          <w:szCs w:val="32"/>
          <w:lang w:val="es-ES"/>
        </w:rPr>
      </w:pPr>
    </w:p>
    <w:p w14:paraId="18D619A1" w14:textId="77777777" w:rsidR="00A968DD" w:rsidRPr="00DD0DDF" w:rsidRDefault="00A968DD" w:rsidP="00A968DD">
      <w:pPr>
        <w:widowControl w:val="0"/>
        <w:autoSpaceDE w:val="0"/>
        <w:autoSpaceDN w:val="0"/>
        <w:adjustRightInd w:val="0"/>
        <w:spacing w:after="240"/>
        <w:jc w:val="center"/>
        <w:rPr>
          <w:rFonts w:ascii="Calibri" w:hAnsi="Calibri" w:cs="Calibri"/>
          <w:b/>
          <w:sz w:val="32"/>
          <w:szCs w:val="32"/>
          <w:lang w:val="es-ES"/>
        </w:rPr>
      </w:pPr>
      <w:r w:rsidRPr="00DD0DDF">
        <w:rPr>
          <w:rFonts w:ascii="Calibri" w:hAnsi="Calibri" w:cs="Calibri"/>
          <w:b/>
          <w:sz w:val="32"/>
          <w:szCs w:val="32"/>
          <w:lang w:val="es-ES"/>
        </w:rPr>
        <w:t>CATEDRATICO: </w:t>
      </w:r>
      <w:r>
        <w:rPr>
          <w:rFonts w:ascii="Calibri" w:hAnsi="Calibri" w:cs="Calibri"/>
          <w:b/>
          <w:sz w:val="32"/>
          <w:szCs w:val="32"/>
          <w:lang w:val="es-ES"/>
        </w:rPr>
        <w:t>DR. ENRIQUE PANIAGUA MOLINA</w:t>
      </w:r>
      <w:r w:rsidRPr="00DD0DDF">
        <w:rPr>
          <w:rFonts w:ascii="Calibri" w:hAnsi="Calibri" w:cs="Calibri"/>
          <w:b/>
          <w:sz w:val="32"/>
          <w:szCs w:val="32"/>
          <w:lang w:val="es-ES"/>
        </w:rPr>
        <w:t xml:space="preserve"> </w:t>
      </w:r>
    </w:p>
    <w:p w14:paraId="68A1FED7" w14:textId="77777777" w:rsidR="00A968DD" w:rsidRPr="00DD0DDF" w:rsidRDefault="00A968DD" w:rsidP="00A968DD">
      <w:pPr>
        <w:widowControl w:val="0"/>
        <w:autoSpaceDE w:val="0"/>
        <w:autoSpaceDN w:val="0"/>
        <w:adjustRightInd w:val="0"/>
        <w:spacing w:after="240"/>
        <w:jc w:val="center"/>
        <w:rPr>
          <w:rFonts w:ascii="Calibri" w:hAnsi="Calibri" w:cs="Calibri"/>
          <w:b/>
          <w:sz w:val="32"/>
          <w:szCs w:val="32"/>
          <w:lang w:val="es-ES"/>
        </w:rPr>
      </w:pPr>
    </w:p>
    <w:p w14:paraId="29BA77A4" w14:textId="77777777" w:rsidR="00A968DD" w:rsidRDefault="00A968DD" w:rsidP="00A968DD">
      <w:pPr>
        <w:widowControl w:val="0"/>
        <w:autoSpaceDE w:val="0"/>
        <w:autoSpaceDN w:val="0"/>
        <w:adjustRightInd w:val="0"/>
        <w:spacing w:after="240"/>
        <w:jc w:val="center"/>
        <w:rPr>
          <w:rFonts w:ascii="Calibri" w:hAnsi="Calibri" w:cs="Calibri"/>
          <w:b/>
          <w:sz w:val="32"/>
          <w:szCs w:val="32"/>
          <w:lang w:val="es-ES"/>
        </w:rPr>
      </w:pPr>
      <w:r w:rsidRPr="00DD0DDF">
        <w:rPr>
          <w:rFonts w:ascii="Calibri" w:hAnsi="Calibri" w:cs="Calibri"/>
          <w:b/>
          <w:sz w:val="32"/>
          <w:szCs w:val="32"/>
          <w:lang w:val="es-ES"/>
        </w:rPr>
        <w:t xml:space="preserve">ACTIVIDAD: </w:t>
      </w:r>
      <w:r>
        <w:rPr>
          <w:rFonts w:ascii="Calibri" w:hAnsi="Calibri" w:cs="Calibri"/>
          <w:b/>
          <w:sz w:val="32"/>
          <w:szCs w:val="32"/>
          <w:lang w:val="es-ES"/>
        </w:rPr>
        <w:t>TRABAJO FINAL</w:t>
      </w:r>
    </w:p>
    <w:p w14:paraId="718C99E1" w14:textId="77777777" w:rsidR="00A968DD" w:rsidRPr="00DD0DDF" w:rsidRDefault="00A968DD" w:rsidP="00A968DD">
      <w:pPr>
        <w:widowControl w:val="0"/>
        <w:autoSpaceDE w:val="0"/>
        <w:autoSpaceDN w:val="0"/>
        <w:adjustRightInd w:val="0"/>
        <w:spacing w:after="240"/>
        <w:rPr>
          <w:rFonts w:ascii="Calibri" w:hAnsi="Calibri" w:cs="Calibri"/>
          <w:b/>
          <w:sz w:val="32"/>
          <w:szCs w:val="32"/>
          <w:lang w:val="es-ES"/>
        </w:rPr>
      </w:pPr>
    </w:p>
    <w:p w14:paraId="39F83BA2" w14:textId="77777777" w:rsidR="00A968DD" w:rsidRPr="00DD0DDF" w:rsidRDefault="00A968DD" w:rsidP="00A968DD">
      <w:pPr>
        <w:widowControl w:val="0"/>
        <w:autoSpaceDE w:val="0"/>
        <w:autoSpaceDN w:val="0"/>
        <w:adjustRightInd w:val="0"/>
        <w:spacing w:after="240"/>
        <w:jc w:val="center"/>
        <w:rPr>
          <w:rFonts w:ascii="Calibri" w:hAnsi="Calibri" w:cs="Calibri"/>
          <w:b/>
          <w:sz w:val="32"/>
          <w:szCs w:val="32"/>
          <w:lang w:val="es-ES"/>
        </w:rPr>
      </w:pPr>
    </w:p>
    <w:p w14:paraId="0314891A" w14:textId="77777777" w:rsidR="00A968DD" w:rsidRDefault="00A968DD" w:rsidP="00A968DD">
      <w:pPr>
        <w:widowControl w:val="0"/>
        <w:autoSpaceDE w:val="0"/>
        <w:autoSpaceDN w:val="0"/>
        <w:adjustRightInd w:val="0"/>
        <w:spacing w:after="240"/>
        <w:jc w:val="center"/>
        <w:rPr>
          <w:rFonts w:ascii="Calibri" w:hAnsi="Calibri" w:cs="Calibri"/>
          <w:b/>
          <w:sz w:val="32"/>
          <w:szCs w:val="32"/>
          <w:lang w:val="es-ES"/>
        </w:rPr>
      </w:pPr>
      <w:r w:rsidRPr="00DD0DDF">
        <w:rPr>
          <w:rFonts w:ascii="Calibri" w:hAnsi="Calibri" w:cs="Calibri"/>
          <w:b/>
          <w:sz w:val="32"/>
          <w:szCs w:val="32"/>
          <w:lang w:val="es-ES"/>
        </w:rPr>
        <w:t xml:space="preserve">LUIS ARTURO AREVALO CARBAJAL </w:t>
      </w:r>
    </w:p>
    <w:p w14:paraId="45DC565A" w14:textId="77777777" w:rsidR="00A968DD" w:rsidRPr="00DD0DDF" w:rsidRDefault="00A968DD" w:rsidP="00A968DD">
      <w:pPr>
        <w:widowControl w:val="0"/>
        <w:autoSpaceDE w:val="0"/>
        <w:autoSpaceDN w:val="0"/>
        <w:adjustRightInd w:val="0"/>
        <w:spacing w:after="240"/>
        <w:jc w:val="center"/>
        <w:rPr>
          <w:rFonts w:ascii="Calibri" w:hAnsi="Calibri" w:cs="Calibri"/>
          <w:b/>
          <w:sz w:val="32"/>
          <w:szCs w:val="32"/>
          <w:lang w:val="es-ES"/>
        </w:rPr>
      </w:pPr>
    </w:p>
    <w:p w14:paraId="30E9A579" w14:textId="77777777" w:rsidR="00A968DD" w:rsidRPr="00DD0DDF" w:rsidRDefault="00A968DD" w:rsidP="00A968DD">
      <w:pPr>
        <w:widowControl w:val="0"/>
        <w:autoSpaceDE w:val="0"/>
        <w:autoSpaceDN w:val="0"/>
        <w:adjustRightInd w:val="0"/>
        <w:spacing w:after="240"/>
        <w:jc w:val="center"/>
        <w:rPr>
          <w:rFonts w:ascii="Calibri" w:hAnsi="Calibri" w:cs="Calibri"/>
          <w:b/>
          <w:sz w:val="32"/>
          <w:szCs w:val="32"/>
          <w:lang w:val="es-ES"/>
        </w:rPr>
      </w:pPr>
    </w:p>
    <w:p w14:paraId="0E7DD738" w14:textId="77777777" w:rsidR="00A968DD" w:rsidRPr="00DD0DDF" w:rsidRDefault="00A968DD" w:rsidP="00A968DD">
      <w:pPr>
        <w:widowControl w:val="0"/>
        <w:autoSpaceDE w:val="0"/>
        <w:autoSpaceDN w:val="0"/>
        <w:adjustRightInd w:val="0"/>
        <w:spacing w:after="240"/>
        <w:jc w:val="center"/>
        <w:rPr>
          <w:rFonts w:ascii="Times" w:hAnsi="Times" w:cs="Times"/>
          <w:b/>
          <w:sz w:val="32"/>
          <w:szCs w:val="32"/>
          <w:lang w:val="es-ES"/>
        </w:rPr>
      </w:pPr>
      <w:r w:rsidRPr="00DD0DDF">
        <w:rPr>
          <w:rFonts w:ascii="Calibri" w:hAnsi="Calibri" w:cs="Calibri"/>
          <w:b/>
          <w:sz w:val="32"/>
          <w:szCs w:val="32"/>
          <w:lang w:val="es-ES"/>
        </w:rPr>
        <w:t>TAPACHU</w:t>
      </w:r>
      <w:r>
        <w:rPr>
          <w:rFonts w:ascii="Calibri" w:hAnsi="Calibri" w:cs="Calibri"/>
          <w:b/>
          <w:sz w:val="32"/>
          <w:szCs w:val="32"/>
          <w:lang w:val="es-ES"/>
        </w:rPr>
        <w:t xml:space="preserve">LA DE C. Y O. CHIAPAS A 04 DE OCTUBRE </w:t>
      </w:r>
      <w:r w:rsidRPr="00DD0DDF">
        <w:rPr>
          <w:rFonts w:ascii="Calibri" w:hAnsi="Calibri" w:cs="Calibri"/>
          <w:b/>
          <w:sz w:val="32"/>
          <w:szCs w:val="32"/>
          <w:lang w:val="es-ES"/>
        </w:rPr>
        <w:t>DEL 2015</w:t>
      </w:r>
    </w:p>
    <w:p w14:paraId="0CB64508" w14:textId="77777777" w:rsidR="00A968DD" w:rsidRDefault="00A67090" w:rsidP="00A67090">
      <w:pPr>
        <w:spacing w:line="360" w:lineRule="auto"/>
        <w:jc w:val="both"/>
        <w:rPr>
          <w:rFonts w:ascii="Arial" w:eastAsia="Times New Roman" w:hAnsi="Arial" w:cs="Arial"/>
          <w:color w:val="222222"/>
        </w:rPr>
      </w:pPr>
      <w:r w:rsidRPr="00901A10">
        <w:rPr>
          <w:rFonts w:ascii="Arial" w:eastAsia="Times New Roman" w:hAnsi="Arial" w:cs="Arial"/>
          <w:color w:val="222222"/>
        </w:rPr>
        <w:t xml:space="preserve">  </w:t>
      </w:r>
    </w:p>
    <w:p w14:paraId="4782F489" w14:textId="77777777" w:rsidR="00A968DD" w:rsidRDefault="00A968DD" w:rsidP="00A67090">
      <w:pPr>
        <w:spacing w:line="360" w:lineRule="auto"/>
        <w:jc w:val="both"/>
        <w:rPr>
          <w:rFonts w:ascii="Arial" w:eastAsia="Times New Roman" w:hAnsi="Arial" w:cs="Arial"/>
          <w:color w:val="222222"/>
        </w:rPr>
      </w:pPr>
    </w:p>
    <w:p w14:paraId="05EC0131" w14:textId="77777777" w:rsidR="00A968DD" w:rsidRDefault="00A968DD" w:rsidP="00A67090">
      <w:pPr>
        <w:spacing w:line="360" w:lineRule="auto"/>
        <w:jc w:val="both"/>
        <w:rPr>
          <w:rFonts w:ascii="Arial" w:eastAsia="Times New Roman" w:hAnsi="Arial" w:cs="Arial"/>
          <w:color w:val="222222"/>
        </w:rPr>
      </w:pPr>
    </w:p>
    <w:p w14:paraId="49F66AF9" w14:textId="77777777" w:rsidR="00A968DD" w:rsidRDefault="00A968DD" w:rsidP="00A67090">
      <w:pPr>
        <w:spacing w:line="360" w:lineRule="auto"/>
        <w:jc w:val="both"/>
        <w:rPr>
          <w:rFonts w:ascii="Arial" w:eastAsia="Times New Roman" w:hAnsi="Arial" w:cs="Arial"/>
          <w:color w:val="222222"/>
        </w:rPr>
      </w:pPr>
    </w:p>
    <w:p w14:paraId="0D72B8D0" w14:textId="77777777" w:rsidR="005319BC" w:rsidRDefault="005319BC" w:rsidP="00A67090">
      <w:pPr>
        <w:spacing w:line="360" w:lineRule="auto"/>
        <w:jc w:val="both"/>
        <w:rPr>
          <w:rFonts w:ascii="Arial" w:eastAsia="Times New Roman" w:hAnsi="Arial" w:cs="Arial"/>
          <w:b/>
          <w:color w:val="222222"/>
          <w:sz w:val="28"/>
          <w:szCs w:val="28"/>
        </w:rPr>
      </w:pPr>
      <w:r>
        <w:rPr>
          <w:rFonts w:ascii="Arial" w:eastAsia="Times New Roman" w:hAnsi="Arial" w:cs="Arial"/>
          <w:b/>
          <w:color w:val="222222"/>
          <w:sz w:val="28"/>
          <w:szCs w:val="28"/>
        </w:rPr>
        <w:lastRenderedPageBreak/>
        <w:t>INDICE</w:t>
      </w:r>
    </w:p>
    <w:p w14:paraId="0528BBB0" w14:textId="77777777" w:rsidR="00A67090" w:rsidRDefault="00A67090" w:rsidP="00A67090">
      <w:pPr>
        <w:spacing w:line="360" w:lineRule="auto"/>
        <w:jc w:val="both"/>
        <w:rPr>
          <w:rFonts w:ascii="Arial" w:eastAsia="Times New Roman" w:hAnsi="Arial" w:cs="Arial"/>
          <w:color w:val="222222"/>
        </w:rPr>
      </w:pPr>
    </w:p>
    <w:p w14:paraId="06B5044A" w14:textId="77777777" w:rsidR="005319BC" w:rsidRPr="005319BC" w:rsidRDefault="005319BC" w:rsidP="00A67090">
      <w:pPr>
        <w:spacing w:line="360" w:lineRule="auto"/>
        <w:jc w:val="both"/>
        <w:rPr>
          <w:rFonts w:ascii="Arial" w:eastAsia="Times New Roman" w:hAnsi="Arial" w:cs="Arial"/>
          <w:color w:val="222222"/>
        </w:rPr>
      </w:pPr>
    </w:p>
    <w:p w14:paraId="69724AF2" w14:textId="77777777" w:rsidR="00A67090" w:rsidRPr="005319BC" w:rsidRDefault="00A67090" w:rsidP="00A67090">
      <w:pPr>
        <w:spacing w:line="360" w:lineRule="auto"/>
        <w:jc w:val="both"/>
        <w:rPr>
          <w:rFonts w:ascii="Arial" w:eastAsia="Times New Roman" w:hAnsi="Arial" w:cs="Arial"/>
          <w:color w:val="222222"/>
        </w:rPr>
      </w:pPr>
    </w:p>
    <w:p w14:paraId="60B20B5E" w14:textId="77777777" w:rsidR="00A67090" w:rsidRPr="005319BC" w:rsidRDefault="00A67090" w:rsidP="005319BC">
      <w:pPr>
        <w:pStyle w:val="Prrafodelista"/>
        <w:spacing w:line="720" w:lineRule="auto"/>
        <w:ind w:left="696"/>
        <w:jc w:val="both"/>
        <w:rPr>
          <w:rFonts w:ascii="Arial" w:eastAsia="Times New Roman" w:hAnsi="Arial" w:cs="Arial"/>
          <w:color w:val="222222"/>
        </w:rPr>
      </w:pPr>
    </w:p>
    <w:p w14:paraId="296AECBE" w14:textId="77777777" w:rsidR="005319BC" w:rsidRPr="005319BC" w:rsidRDefault="00A67090" w:rsidP="005319BC">
      <w:pPr>
        <w:pStyle w:val="Prrafodelista"/>
        <w:numPr>
          <w:ilvl w:val="0"/>
          <w:numId w:val="11"/>
        </w:numPr>
        <w:spacing w:line="720" w:lineRule="auto"/>
        <w:jc w:val="both"/>
        <w:rPr>
          <w:rFonts w:ascii="Arial" w:eastAsia="Times New Roman" w:hAnsi="Arial" w:cs="Arial"/>
          <w:color w:val="222222"/>
        </w:rPr>
      </w:pPr>
      <w:r w:rsidRPr="005319BC">
        <w:rPr>
          <w:rFonts w:ascii="Arial" w:eastAsia="Times New Roman" w:hAnsi="Arial" w:cs="Arial"/>
          <w:color w:val="222222"/>
        </w:rPr>
        <w:t>Introducción                                                                                   3</w:t>
      </w:r>
    </w:p>
    <w:p w14:paraId="0608F577" w14:textId="77777777" w:rsidR="00A67090" w:rsidRPr="005319BC" w:rsidRDefault="00A67090" w:rsidP="005319BC">
      <w:pPr>
        <w:pStyle w:val="Prrafodelista"/>
        <w:numPr>
          <w:ilvl w:val="0"/>
          <w:numId w:val="11"/>
        </w:numPr>
        <w:spacing w:line="720" w:lineRule="auto"/>
        <w:jc w:val="both"/>
        <w:rPr>
          <w:rFonts w:ascii="Arial" w:eastAsia="Times New Roman" w:hAnsi="Arial" w:cs="Arial"/>
          <w:color w:val="222222"/>
        </w:rPr>
      </w:pPr>
      <w:r w:rsidRPr="005319BC">
        <w:rPr>
          <w:rFonts w:ascii="Arial" w:eastAsia="Times New Roman" w:hAnsi="Arial" w:cs="Arial"/>
          <w:color w:val="222222"/>
        </w:rPr>
        <w:t xml:space="preserve">Problema de investigación                                </w:t>
      </w:r>
      <w:r w:rsidR="00A968DD" w:rsidRPr="005319BC">
        <w:rPr>
          <w:rFonts w:ascii="Arial" w:eastAsia="Times New Roman" w:hAnsi="Arial" w:cs="Arial"/>
          <w:color w:val="222222"/>
        </w:rPr>
        <w:t xml:space="preserve">                     </w:t>
      </w:r>
      <w:r w:rsidR="002C5D99" w:rsidRPr="005319BC">
        <w:rPr>
          <w:rFonts w:ascii="Arial" w:eastAsia="Times New Roman" w:hAnsi="Arial" w:cs="Arial"/>
          <w:color w:val="222222"/>
        </w:rPr>
        <w:t xml:space="preserve">        4</w:t>
      </w:r>
    </w:p>
    <w:p w14:paraId="20BD91CD" w14:textId="77777777" w:rsidR="00A67090" w:rsidRPr="005319BC" w:rsidRDefault="00A67090" w:rsidP="005319BC">
      <w:pPr>
        <w:pStyle w:val="Prrafodelista"/>
        <w:numPr>
          <w:ilvl w:val="0"/>
          <w:numId w:val="11"/>
        </w:numPr>
        <w:spacing w:line="720" w:lineRule="auto"/>
        <w:jc w:val="both"/>
        <w:rPr>
          <w:rFonts w:ascii="Arial" w:eastAsia="Times New Roman" w:hAnsi="Arial" w:cs="Arial"/>
          <w:color w:val="222222"/>
        </w:rPr>
      </w:pPr>
      <w:r w:rsidRPr="005319BC">
        <w:rPr>
          <w:rFonts w:ascii="Arial" w:eastAsia="Times New Roman" w:hAnsi="Arial" w:cs="Arial"/>
          <w:color w:val="222222"/>
        </w:rPr>
        <w:t xml:space="preserve">Problema  de investigación y su manejo cuantitativo       </w:t>
      </w:r>
      <w:r w:rsidR="002C5D99" w:rsidRPr="005319BC">
        <w:rPr>
          <w:rFonts w:ascii="Arial" w:eastAsia="Times New Roman" w:hAnsi="Arial" w:cs="Arial"/>
          <w:color w:val="222222"/>
        </w:rPr>
        <w:t xml:space="preserve">             5</w:t>
      </w:r>
    </w:p>
    <w:p w14:paraId="238F2876" w14:textId="77777777" w:rsidR="00A67090" w:rsidRPr="005319BC" w:rsidRDefault="00A67090" w:rsidP="005319BC">
      <w:pPr>
        <w:pStyle w:val="Prrafodelista"/>
        <w:numPr>
          <w:ilvl w:val="0"/>
          <w:numId w:val="11"/>
        </w:numPr>
        <w:tabs>
          <w:tab w:val="left" w:pos="2910"/>
        </w:tabs>
        <w:spacing w:line="720" w:lineRule="auto"/>
        <w:jc w:val="both"/>
        <w:rPr>
          <w:rFonts w:ascii="Arial" w:eastAsia="Times New Roman" w:hAnsi="Arial" w:cs="Arial"/>
          <w:color w:val="222222"/>
        </w:rPr>
      </w:pPr>
      <w:r w:rsidRPr="005319BC">
        <w:rPr>
          <w:rFonts w:ascii="Arial" w:eastAsia="Times New Roman" w:hAnsi="Arial" w:cs="Arial"/>
          <w:color w:val="222222"/>
        </w:rPr>
        <w:t>Aplicación real al proyecto</w:t>
      </w:r>
      <w:r w:rsidRPr="005319BC">
        <w:rPr>
          <w:rFonts w:ascii="Arial" w:eastAsia="Times New Roman" w:hAnsi="Arial" w:cs="Arial"/>
          <w:color w:val="222222"/>
        </w:rPr>
        <w:tab/>
        <w:t xml:space="preserve">                             </w:t>
      </w:r>
      <w:r w:rsidR="002C5D99" w:rsidRPr="005319BC">
        <w:rPr>
          <w:rFonts w:ascii="Arial" w:eastAsia="Times New Roman" w:hAnsi="Arial" w:cs="Arial"/>
          <w:color w:val="222222"/>
        </w:rPr>
        <w:t xml:space="preserve">                               8</w:t>
      </w:r>
    </w:p>
    <w:p w14:paraId="460FF92E" w14:textId="77777777" w:rsidR="00A67090" w:rsidRPr="005319BC" w:rsidRDefault="00A67090" w:rsidP="005319BC">
      <w:pPr>
        <w:pStyle w:val="Prrafodelista"/>
        <w:numPr>
          <w:ilvl w:val="0"/>
          <w:numId w:val="11"/>
        </w:numPr>
        <w:spacing w:line="720" w:lineRule="auto"/>
        <w:jc w:val="both"/>
        <w:rPr>
          <w:rFonts w:ascii="Arial" w:eastAsia="Times New Roman" w:hAnsi="Arial" w:cs="Arial"/>
          <w:color w:val="222222"/>
        </w:rPr>
      </w:pPr>
      <w:r w:rsidRPr="005319BC">
        <w:rPr>
          <w:rFonts w:ascii="Arial" w:eastAsia="Times New Roman" w:hAnsi="Arial" w:cs="Arial"/>
          <w:color w:val="222222"/>
        </w:rPr>
        <w:t xml:space="preserve">Tablas y gráficas                                             </w:t>
      </w:r>
      <w:r w:rsidR="002C5D99" w:rsidRPr="005319BC">
        <w:rPr>
          <w:rFonts w:ascii="Arial" w:eastAsia="Times New Roman" w:hAnsi="Arial" w:cs="Arial"/>
          <w:color w:val="222222"/>
        </w:rPr>
        <w:t xml:space="preserve">                              9</w:t>
      </w:r>
      <w:r w:rsidRPr="005319BC">
        <w:rPr>
          <w:rFonts w:ascii="Arial" w:eastAsia="Times New Roman" w:hAnsi="Arial" w:cs="Arial"/>
          <w:color w:val="222222"/>
        </w:rPr>
        <w:tab/>
      </w:r>
    </w:p>
    <w:p w14:paraId="6DD72A08" w14:textId="77777777" w:rsidR="00A67090" w:rsidRPr="005319BC" w:rsidRDefault="00A67090" w:rsidP="005319BC">
      <w:pPr>
        <w:pStyle w:val="Prrafodelista"/>
        <w:numPr>
          <w:ilvl w:val="0"/>
          <w:numId w:val="11"/>
        </w:numPr>
        <w:spacing w:line="720" w:lineRule="auto"/>
        <w:jc w:val="both"/>
        <w:rPr>
          <w:rFonts w:ascii="Arial" w:eastAsia="Times New Roman" w:hAnsi="Arial" w:cs="Arial"/>
          <w:color w:val="222222"/>
        </w:rPr>
      </w:pPr>
      <w:r w:rsidRPr="005319BC">
        <w:rPr>
          <w:rFonts w:ascii="Arial" w:eastAsia="Times New Roman" w:hAnsi="Arial" w:cs="Arial"/>
          <w:color w:val="222222"/>
        </w:rPr>
        <w:t xml:space="preserve">Conclusión                                                     </w:t>
      </w:r>
      <w:r w:rsidR="002C5D99" w:rsidRPr="005319BC">
        <w:rPr>
          <w:rFonts w:ascii="Arial" w:eastAsia="Times New Roman" w:hAnsi="Arial" w:cs="Arial"/>
          <w:color w:val="222222"/>
        </w:rPr>
        <w:t xml:space="preserve">                               2</w:t>
      </w:r>
      <w:r w:rsidRPr="005319BC">
        <w:rPr>
          <w:rFonts w:ascii="Arial" w:eastAsia="Times New Roman" w:hAnsi="Arial" w:cs="Arial"/>
          <w:color w:val="222222"/>
        </w:rPr>
        <w:t>4</w:t>
      </w:r>
      <w:r w:rsidRPr="005319BC">
        <w:rPr>
          <w:rFonts w:ascii="Arial" w:eastAsia="Times New Roman" w:hAnsi="Arial" w:cs="Arial"/>
          <w:color w:val="222222"/>
        </w:rPr>
        <w:tab/>
      </w:r>
    </w:p>
    <w:p w14:paraId="72746A51" w14:textId="77777777" w:rsidR="00A67090" w:rsidRPr="005319BC" w:rsidRDefault="00A67090" w:rsidP="005319BC">
      <w:pPr>
        <w:pStyle w:val="Prrafodelista"/>
        <w:numPr>
          <w:ilvl w:val="0"/>
          <w:numId w:val="11"/>
        </w:numPr>
        <w:spacing w:line="720" w:lineRule="auto"/>
        <w:jc w:val="both"/>
        <w:rPr>
          <w:rFonts w:ascii="Arial" w:eastAsia="Times New Roman" w:hAnsi="Arial" w:cs="Arial"/>
          <w:color w:val="222222"/>
        </w:rPr>
      </w:pPr>
      <w:r w:rsidRPr="005319BC">
        <w:rPr>
          <w:rFonts w:ascii="Arial" w:eastAsia="Times New Roman" w:hAnsi="Arial" w:cs="Arial"/>
          <w:color w:val="222222"/>
        </w:rPr>
        <w:t xml:space="preserve">Bibliografía                                                     </w:t>
      </w:r>
      <w:r w:rsidR="002C5D99" w:rsidRPr="005319BC">
        <w:rPr>
          <w:rFonts w:ascii="Arial" w:eastAsia="Times New Roman" w:hAnsi="Arial" w:cs="Arial"/>
          <w:color w:val="222222"/>
        </w:rPr>
        <w:t xml:space="preserve">                               2</w:t>
      </w:r>
      <w:r w:rsidRPr="005319BC">
        <w:rPr>
          <w:rFonts w:ascii="Arial" w:eastAsia="Times New Roman" w:hAnsi="Arial" w:cs="Arial"/>
          <w:color w:val="222222"/>
        </w:rPr>
        <w:t>5</w:t>
      </w:r>
    </w:p>
    <w:p w14:paraId="771F978A" w14:textId="77777777" w:rsidR="00A67090" w:rsidRDefault="00A67090" w:rsidP="00BB26E6">
      <w:pPr>
        <w:widowControl w:val="0"/>
        <w:autoSpaceDE w:val="0"/>
        <w:autoSpaceDN w:val="0"/>
        <w:adjustRightInd w:val="0"/>
        <w:rPr>
          <w:rFonts w:ascii="Arial" w:hAnsi="Arial" w:cs="Arial"/>
          <w:b/>
          <w:sz w:val="28"/>
        </w:rPr>
      </w:pPr>
    </w:p>
    <w:p w14:paraId="12057B8D" w14:textId="77777777" w:rsidR="00A67090" w:rsidRDefault="00A67090" w:rsidP="00BB26E6">
      <w:pPr>
        <w:widowControl w:val="0"/>
        <w:autoSpaceDE w:val="0"/>
        <w:autoSpaceDN w:val="0"/>
        <w:adjustRightInd w:val="0"/>
        <w:rPr>
          <w:rFonts w:ascii="Arial" w:hAnsi="Arial" w:cs="Arial"/>
          <w:b/>
          <w:sz w:val="28"/>
        </w:rPr>
      </w:pPr>
    </w:p>
    <w:p w14:paraId="776191C8" w14:textId="77777777" w:rsidR="00A67090" w:rsidRDefault="00A67090" w:rsidP="00BB26E6">
      <w:pPr>
        <w:widowControl w:val="0"/>
        <w:autoSpaceDE w:val="0"/>
        <w:autoSpaceDN w:val="0"/>
        <w:adjustRightInd w:val="0"/>
        <w:rPr>
          <w:rFonts w:ascii="Arial" w:hAnsi="Arial" w:cs="Arial"/>
          <w:b/>
          <w:sz w:val="28"/>
        </w:rPr>
      </w:pPr>
    </w:p>
    <w:p w14:paraId="7522A362" w14:textId="77777777" w:rsidR="00A67090" w:rsidRDefault="00A67090" w:rsidP="00BB26E6">
      <w:pPr>
        <w:widowControl w:val="0"/>
        <w:autoSpaceDE w:val="0"/>
        <w:autoSpaceDN w:val="0"/>
        <w:adjustRightInd w:val="0"/>
        <w:rPr>
          <w:rFonts w:ascii="Arial" w:hAnsi="Arial" w:cs="Arial"/>
          <w:b/>
          <w:sz w:val="28"/>
        </w:rPr>
      </w:pPr>
    </w:p>
    <w:p w14:paraId="4CE2DF03" w14:textId="77777777" w:rsidR="00A67090" w:rsidRDefault="00A67090" w:rsidP="00BB26E6">
      <w:pPr>
        <w:widowControl w:val="0"/>
        <w:autoSpaceDE w:val="0"/>
        <w:autoSpaceDN w:val="0"/>
        <w:adjustRightInd w:val="0"/>
        <w:rPr>
          <w:rFonts w:ascii="Arial" w:hAnsi="Arial" w:cs="Arial"/>
          <w:b/>
          <w:sz w:val="28"/>
        </w:rPr>
      </w:pPr>
    </w:p>
    <w:p w14:paraId="36924C09" w14:textId="77777777" w:rsidR="00A67090" w:rsidRDefault="00A67090" w:rsidP="00BB26E6">
      <w:pPr>
        <w:widowControl w:val="0"/>
        <w:autoSpaceDE w:val="0"/>
        <w:autoSpaceDN w:val="0"/>
        <w:adjustRightInd w:val="0"/>
        <w:rPr>
          <w:rFonts w:ascii="Arial" w:hAnsi="Arial" w:cs="Arial"/>
          <w:b/>
          <w:sz w:val="28"/>
        </w:rPr>
      </w:pPr>
    </w:p>
    <w:p w14:paraId="257BB5DC" w14:textId="77777777" w:rsidR="00A67090" w:rsidRDefault="00A67090" w:rsidP="00BB26E6">
      <w:pPr>
        <w:widowControl w:val="0"/>
        <w:autoSpaceDE w:val="0"/>
        <w:autoSpaceDN w:val="0"/>
        <w:adjustRightInd w:val="0"/>
        <w:rPr>
          <w:rFonts w:ascii="Arial" w:hAnsi="Arial" w:cs="Arial"/>
          <w:b/>
          <w:sz w:val="28"/>
        </w:rPr>
      </w:pPr>
    </w:p>
    <w:p w14:paraId="15FC826E" w14:textId="77777777" w:rsidR="00A67090" w:rsidRDefault="00A67090" w:rsidP="00BB26E6">
      <w:pPr>
        <w:widowControl w:val="0"/>
        <w:autoSpaceDE w:val="0"/>
        <w:autoSpaceDN w:val="0"/>
        <w:adjustRightInd w:val="0"/>
        <w:rPr>
          <w:rFonts w:ascii="Arial" w:hAnsi="Arial" w:cs="Arial"/>
          <w:b/>
          <w:sz w:val="28"/>
        </w:rPr>
      </w:pPr>
    </w:p>
    <w:p w14:paraId="132470B5" w14:textId="77777777" w:rsidR="00A67090" w:rsidRDefault="00A67090" w:rsidP="00BB26E6">
      <w:pPr>
        <w:widowControl w:val="0"/>
        <w:autoSpaceDE w:val="0"/>
        <w:autoSpaceDN w:val="0"/>
        <w:adjustRightInd w:val="0"/>
        <w:rPr>
          <w:rFonts w:ascii="Arial" w:hAnsi="Arial" w:cs="Arial"/>
          <w:b/>
          <w:sz w:val="28"/>
        </w:rPr>
      </w:pPr>
    </w:p>
    <w:p w14:paraId="780492D0" w14:textId="77777777" w:rsidR="00A67090" w:rsidRDefault="00A67090" w:rsidP="00BB26E6">
      <w:pPr>
        <w:widowControl w:val="0"/>
        <w:autoSpaceDE w:val="0"/>
        <w:autoSpaceDN w:val="0"/>
        <w:adjustRightInd w:val="0"/>
        <w:rPr>
          <w:rFonts w:ascii="Arial" w:hAnsi="Arial" w:cs="Arial"/>
          <w:b/>
          <w:sz w:val="28"/>
        </w:rPr>
      </w:pPr>
    </w:p>
    <w:p w14:paraId="62812534" w14:textId="77777777" w:rsidR="00A67090" w:rsidRDefault="00A67090" w:rsidP="00BB26E6">
      <w:pPr>
        <w:widowControl w:val="0"/>
        <w:autoSpaceDE w:val="0"/>
        <w:autoSpaceDN w:val="0"/>
        <w:adjustRightInd w:val="0"/>
        <w:rPr>
          <w:rFonts w:ascii="Arial" w:hAnsi="Arial" w:cs="Arial"/>
          <w:b/>
          <w:sz w:val="28"/>
        </w:rPr>
      </w:pPr>
    </w:p>
    <w:p w14:paraId="0F7D2E9C" w14:textId="77777777" w:rsidR="00A67090" w:rsidRDefault="00A67090" w:rsidP="00BB26E6">
      <w:pPr>
        <w:widowControl w:val="0"/>
        <w:autoSpaceDE w:val="0"/>
        <w:autoSpaceDN w:val="0"/>
        <w:adjustRightInd w:val="0"/>
        <w:rPr>
          <w:rFonts w:ascii="Arial" w:hAnsi="Arial" w:cs="Arial"/>
          <w:b/>
          <w:sz w:val="28"/>
        </w:rPr>
      </w:pPr>
    </w:p>
    <w:p w14:paraId="50B1C392" w14:textId="77777777" w:rsidR="00A67090" w:rsidRDefault="00A67090" w:rsidP="00BB26E6">
      <w:pPr>
        <w:widowControl w:val="0"/>
        <w:autoSpaceDE w:val="0"/>
        <w:autoSpaceDN w:val="0"/>
        <w:adjustRightInd w:val="0"/>
        <w:rPr>
          <w:rFonts w:ascii="Arial" w:hAnsi="Arial" w:cs="Arial"/>
          <w:b/>
          <w:sz w:val="28"/>
        </w:rPr>
      </w:pPr>
    </w:p>
    <w:p w14:paraId="1ABE8504" w14:textId="77777777" w:rsidR="00AA333E" w:rsidRDefault="00AA333E" w:rsidP="00BB26E6">
      <w:pPr>
        <w:widowControl w:val="0"/>
        <w:autoSpaceDE w:val="0"/>
        <w:autoSpaceDN w:val="0"/>
        <w:adjustRightInd w:val="0"/>
        <w:rPr>
          <w:rFonts w:ascii="Arial" w:hAnsi="Arial" w:cs="Arial"/>
          <w:b/>
          <w:sz w:val="28"/>
        </w:rPr>
      </w:pPr>
    </w:p>
    <w:p w14:paraId="4EA897DF" w14:textId="51F15224" w:rsidR="00A67090" w:rsidRDefault="00895963" w:rsidP="00BB26E6">
      <w:pPr>
        <w:widowControl w:val="0"/>
        <w:autoSpaceDE w:val="0"/>
        <w:autoSpaceDN w:val="0"/>
        <w:adjustRightInd w:val="0"/>
        <w:rPr>
          <w:rFonts w:ascii="Arial" w:hAnsi="Arial" w:cs="Arial"/>
          <w:b/>
          <w:sz w:val="28"/>
        </w:rPr>
      </w:pPr>
      <w:r>
        <w:rPr>
          <w:rFonts w:ascii="Arial" w:hAnsi="Arial" w:cs="Arial"/>
          <w:b/>
          <w:sz w:val="28"/>
        </w:rPr>
        <w:lastRenderedPageBreak/>
        <w:t>INTRODUCCIÓN</w:t>
      </w:r>
    </w:p>
    <w:p w14:paraId="34D72C11" w14:textId="77777777" w:rsidR="00A67090" w:rsidRDefault="00A67090" w:rsidP="00BB26E6">
      <w:pPr>
        <w:widowControl w:val="0"/>
        <w:autoSpaceDE w:val="0"/>
        <w:autoSpaceDN w:val="0"/>
        <w:adjustRightInd w:val="0"/>
        <w:rPr>
          <w:rFonts w:ascii="Arial" w:hAnsi="Arial" w:cs="Arial"/>
          <w:b/>
          <w:sz w:val="28"/>
        </w:rPr>
      </w:pPr>
    </w:p>
    <w:p w14:paraId="3DC24ACA" w14:textId="77777777" w:rsidR="00A67090" w:rsidRDefault="00A67090" w:rsidP="00A67090">
      <w:pPr>
        <w:jc w:val="center"/>
        <w:rPr>
          <w:rFonts w:ascii="Arial" w:hAnsi="Arial" w:cs="Arial"/>
          <w:b/>
          <w:lang w:val="es-AR"/>
        </w:rPr>
      </w:pPr>
    </w:p>
    <w:p w14:paraId="61BBED37" w14:textId="77777777" w:rsidR="00A67090" w:rsidRDefault="00A67090" w:rsidP="00895963">
      <w:pPr>
        <w:spacing w:line="360" w:lineRule="auto"/>
        <w:jc w:val="both"/>
        <w:rPr>
          <w:rFonts w:ascii="Arial" w:hAnsi="Arial" w:cs="Arial"/>
          <w:b/>
          <w:lang w:val="es-AR"/>
        </w:rPr>
      </w:pPr>
      <w:r w:rsidRPr="009E62A3">
        <w:rPr>
          <w:rFonts w:ascii="Arial" w:hAnsi="Arial" w:cs="Arial"/>
          <w:lang w:val="es-AR"/>
        </w:rPr>
        <w:t>La mejoría de la calidad del agua para consumo humano, el saneamiento básico y la higiene (personal y pública) son fundamentos básicos de la prevención primaria de las enfermedades transmisibles. Para lograr sistemas de agua potable eficientes y efectivos, la Organización Mundial de la Salud (OMS) incluyó los Planes de Seguridad del Agua (PSA) en la Tercera Edición de sus Guías para la calidad del agua potable, publicadas en el año 2004, como una herramienta para mejorar la prestación integral de los servicios de agua potable y saneamiento.</w:t>
      </w:r>
    </w:p>
    <w:p w14:paraId="01883BEA" w14:textId="77777777" w:rsidR="00A67090" w:rsidRPr="00A72001" w:rsidRDefault="00A67090" w:rsidP="00895963">
      <w:pPr>
        <w:spacing w:line="360" w:lineRule="auto"/>
        <w:jc w:val="center"/>
        <w:rPr>
          <w:rFonts w:ascii="Arial" w:hAnsi="Arial" w:cs="Arial"/>
          <w:b/>
          <w:lang w:val="es-AR"/>
        </w:rPr>
      </w:pPr>
    </w:p>
    <w:p w14:paraId="626F26D2" w14:textId="77777777" w:rsidR="00A67090" w:rsidRPr="009142E9" w:rsidRDefault="00A67090" w:rsidP="00895963">
      <w:pPr>
        <w:spacing w:line="360" w:lineRule="auto"/>
        <w:jc w:val="both"/>
        <w:rPr>
          <w:rFonts w:ascii="Arial" w:hAnsi="Arial" w:cs="Arial"/>
          <w:lang w:val="es-AR"/>
        </w:rPr>
      </w:pPr>
      <w:r w:rsidRPr="009142E9">
        <w:rPr>
          <w:rFonts w:ascii="Arial" w:hAnsi="Arial" w:cs="Arial"/>
          <w:lang w:val="es-AR"/>
        </w:rPr>
        <w:t xml:space="preserve">El sistema de agua consta de: Captación, abastecida por el río </w:t>
      </w:r>
      <w:r>
        <w:rPr>
          <w:rFonts w:ascii="Arial" w:hAnsi="Arial" w:cs="Arial"/>
          <w:lang w:val="es-AR"/>
        </w:rPr>
        <w:t>negro,  cuenta dos tuberías de captación de pvc y metálico con 16 “cada una, un tanque recolector con dimensiones de 8m de largo,  6m de ancho y 3m de profundidad, cuenta dos líneas de conducción con 10</w:t>
      </w:r>
      <w:r w:rsidRPr="009142E9">
        <w:rPr>
          <w:rFonts w:ascii="Arial" w:hAnsi="Arial" w:cs="Arial"/>
          <w:lang w:val="es-AR"/>
        </w:rPr>
        <w:t xml:space="preserve"> km</w:t>
      </w:r>
      <w:r>
        <w:rPr>
          <w:rFonts w:ascii="Arial" w:hAnsi="Arial" w:cs="Arial"/>
          <w:lang w:val="es-AR"/>
        </w:rPr>
        <w:t xml:space="preserve"> cada una. </w:t>
      </w:r>
      <w:r w:rsidRPr="009142E9">
        <w:rPr>
          <w:rFonts w:ascii="Arial" w:hAnsi="Arial" w:cs="Arial"/>
          <w:lang w:val="es-AR"/>
        </w:rPr>
        <w:t>En el sistema nuevo</w:t>
      </w:r>
      <w:r>
        <w:rPr>
          <w:rFonts w:ascii="Arial" w:hAnsi="Arial" w:cs="Arial"/>
          <w:lang w:val="es-AR"/>
        </w:rPr>
        <w:t xml:space="preserve"> cuenta con 4 km de tubería de tubería metálica de 20” reducida a 16” con tubería de pvc hidráulico, el sistema antiguo cuenta con 10 km de tubería metálica con un diámetro de 12”</w:t>
      </w:r>
      <w:r w:rsidRPr="009142E9">
        <w:rPr>
          <w:rFonts w:ascii="Arial" w:hAnsi="Arial" w:cs="Arial"/>
          <w:lang w:val="es-AR"/>
        </w:rPr>
        <w:t>,</w:t>
      </w:r>
      <w:r>
        <w:rPr>
          <w:rFonts w:ascii="Arial" w:hAnsi="Arial" w:cs="Arial"/>
          <w:lang w:val="es-AR"/>
        </w:rPr>
        <w:t xml:space="preserve"> una válvula de desfogue de 12”, cuenta con 6 filtros con dimensiones de </w:t>
      </w:r>
      <w:r w:rsidRPr="00515B28">
        <w:rPr>
          <w:rFonts w:ascii="Arial" w:hAnsi="Arial" w:cs="Arial"/>
          <w:lang w:val="es-AR"/>
        </w:rPr>
        <w:t>12m</w:t>
      </w:r>
      <w:r>
        <w:rPr>
          <w:rFonts w:ascii="Arial" w:hAnsi="Arial" w:cs="Arial"/>
          <w:lang w:val="es-AR"/>
        </w:rPr>
        <w:t xml:space="preserve"> de largo, 6m de ancho y una profundidad de 3m,</w:t>
      </w:r>
      <w:r w:rsidRPr="009142E9">
        <w:rPr>
          <w:rFonts w:ascii="Arial" w:hAnsi="Arial" w:cs="Arial"/>
          <w:lang w:val="es-AR"/>
        </w:rPr>
        <w:t xml:space="preserve"> dos tanques de abastecimiento</w:t>
      </w:r>
      <w:r>
        <w:rPr>
          <w:rFonts w:ascii="Arial" w:hAnsi="Arial" w:cs="Arial"/>
          <w:lang w:val="es-AR"/>
        </w:rPr>
        <w:t xml:space="preserve"> de 360,000lt y 720,000lt,</w:t>
      </w:r>
      <w:r w:rsidRPr="009142E9">
        <w:rPr>
          <w:rFonts w:ascii="Arial" w:hAnsi="Arial" w:cs="Arial"/>
          <w:lang w:val="es-AR"/>
        </w:rPr>
        <w:t xml:space="preserve"> y red de distribución de agua potable.</w:t>
      </w:r>
    </w:p>
    <w:p w14:paraId="5D312393" w14:textId="77777777" w:rsidR="00A67090" w:rsidRPr="009142E9" w:rsidRDefault="00A67090" w:rsidP="00895963">
      <w:pPr>
        <w:spacing w:line="360" w:lineRule="auto"/>
        <w:jc w:val="both"/>
        <w:rPr>
          <w:rFonts w:ascii="Arial" w:hAnsi="Arial" w:cs="Arial"/>
          <w:lang w:val="es-AR"/>
        </w:rPr>
      </w:pPr>
    </w:p>
    <w:p w14:paraId="412EA92D" w14:textId="77777777" w:rsidR="00A67090" w:rsidRDefault="00A67090" w:rsidP="00895963">
      <w:pPr>
        <w:spacing w:line="360" w:lineRule="auto"/>
        <w:jc w:val="both"/>
        <w:rPr>
          <w:rFonts w:ascii="Arial" w:hAnsi="Arial" w:cs="Arial"/>
          <w:lang w:val="es-AR"/>
        </w:rPr>
      </w:pPr>
      <w:r w:rsidRPr="009142E9">
        <w:rPr>
          <w:rFonts w:ascii="Arial" w:hAnsi="Arial" w:cs="Arial"/>
          <w:lang w:val="es-AR"/>
        </w:rPr>
        <w:t>De la visita al sitio se observaron las vulnerabilidades que afectan el sistema de agua desde su obra de captación hasta la distribución final y se presenta este plan conteniendo las medidas/acciones propuestas para mejorarlo.</w:t>
      </w:r>
    </w:p>
    <w:p w14:paraId="361CF6F8" w14:textId="77777777" w:rsidR="00A67090" w:rsidRDefault="00A67090" w:rsidP="00895963">
      <w:pPr>
        <w:spacing w:line="360" w:lineRule="auto"/>
        <w:jc w:val="both"/>
        <w:rPr>
          <w:rFonts w:ascii="Arial" w:hAnsi="Arial" w:cs="Arial"/>
          <w:lang w:val="es-AR"/>
        </w:rPr>
      </w:pPr>
    </w:p>
    <w:p w14:paraId="103B56D9" w14:textId="77777777" w:rsidR="00A67090" w:rsidRDefault="00A67090" w:rsidP="00895963">
      <w:pPr>
        <w:pStyle w:val="Textodecuerpo"/>
        <w:spacing w:after="0" w:line="360" w:lineRule="auto"/>
        <w:rPr>
          <w:rFonts w:ascii="Arial" w:hAnsi="Arial" w:cs="Arial"/>
          <w:szCs w:val="24"/>
          <w:lang w:val="es-AR"/>
        </w:rPr>
      </w:pPr>
      <w:r w:rsidRPr="009E62A3">
        <w:rPr>
          <w:rFonts w:ascii="Arial" w:hAnsi="Arial" w:cs="Arial"/>
          <w:szCs w:val="24"/>
        </w:rPr>
        <w:t>Huixtla</w:t>
      </w:r>
      <w:r w:rsidRPr="009E62A3">
        <w:rPr>
          <w:rFonts w:ascii="Arial" w:hAnsi="Arial" w:cs="Arial"/>
          <w:szCs w:val="24"/>
          <w:lang w:val="es-AR"/>
        </w:rPr>
        <w:t xml:space="preserve"> tiene aproximadamente una población total 51,359 habitantes,  de los cuales en el área urbana habitan 32,033 habitantes equivalente a (62.37%). La población rural es 19,326 habitantes (37.63%). Las viviendas ascienden a un total de </w:t>
      </w:r>
      <w:r w:rsidRPr="00C552B1">
        <w:rPr>
          <w:rFonts w:ascii="Arial" w:hAnsi="Arial" w:cs="Arial"/>
          <w:color w:val="000000"/>
          <w:szCs w:val="24"/>
          <w:lang w:val="es-AR"/>
        </w:rPr>
        <w:t xml:space="preserve">5000 </w:t>
      </w:r>
      <w:r w:rsidRPr="009E62A3">
        <w:rPr>
          <w:rFonts w:ascii="Arial" w:hAnsi="Arial" w:cs="Arial"/>
          <w:szCs w:val="24"/>
          <w:lang w:val="es-AR"/>
        </w:rPr>
        <w:t>en la cabecera municipal</w:t>
      </w:r>
      <w:r>
        <w:rPr>
          <w:rFonts w:ascii="Arial" w:hAnsi="Arial" w:cs="Arial"/>
          <w:szCs w:val="24"/>
          <w:lang w:val="es-AR"/>
        </w:rPr>
        <w:t>.</w:t>
      </w:r>
    </w:p>
    <w:p w14:paraId="66BE4D7F" w14:textId="77777777" w:rsidR="00895963" w:rsidRDefault="00895963" w:rsidP="002B176F">
      <w:pPr>
        <w:widowControl w:val="0"/>
        <w:autoSpaceDE w:val="0"/>
        <w:autoSpaceDN w:val="0"/>
        <w:adjustRightInd w:val="0"/>
        <w:rPr>
          <w:rFonts w:ascii="Arial" w:hAnsi="Arial" w:cs="Arial"/>
          <w:lang w:val="es-AR"/>
        </w:rPr>
      </w:pPr>
    </w:p>
    <w:p w14:paraId="31E91B0D" w14:textId="77777777" w:rsidR="00895963" w:rsidRDefault="00895963" w:rsidP="002B176F">
      <w:pPr>
        <w:widowControl w:val="0"/>
        <w:autoSpaceDE w:val="0"/>
        <w:autoSpaceDN w:val="0"/>
        <w:adjustRightInd w:val="0"/>
        <w:rPr>
          <w:rFonts w:ascii="Arial" w:hAnsi="Arial" w:cs="Arial"/>
          <w:b/>
          <w:sz w:val="28"/>
        </w:rPr>
      </w:pPr>
    </w:p>
    <w:p w14:paraId="56BF91BF" w14:textId="77777777" w:rsidR="00895963" w:rsidRDefault="00895963" w:rsidP="002B176F">
      <w:pPr>
        <w:widowControl w:val="0"/>
        <w:autoSpaceDE w:val="0"/>
        <w:autoSpaceDN w:val="0"/>
        <w:adjustRightInd w:val="0"/>
        <w:rPr>
          <w:rFonts w:ascii="Arial" w:hAnsi="Arial" w:cs="Arial"/>
          <w:b/>
          <w:sz w:val="28"/>
        </w:rPr>
      </w:pPr>
    </w:p>
    <w:p w14:paraId="132BB742" w14:textId="77777777" w:rsidR="00B9427A" w:rsidRDefault="00B9427A" w:rsidP="002B176F">
      <w:pPr>
        <w:widowControl w:val="0"/>
        <w:autoSpaceDE w:val="0"/>
        <w:autoSpaceDN w:val="0"/>
        <w:adjustRightInd w:val="0"/>
        <w:rPr>
          <w:rFonts w:ascii="Arial" w:hAnsi="Arial" w:cs="Arial"/>
          <w:b/>
          <w:sz w:val="28"/>
        </w:rPr>
      </w:pPr>
    </w:p>
    <w:p w14:paraId="7615073F" w14:textId="77777777" w:rsidR="002B176F" w:rsidRDefault="002B176F" w:rsidP="002B176F">
      <w:pPr>
        <w:widowControl w:val="0"/>
        <w:autoSpaceDE w:val="0"/>
        <w:autoSpaceDN w:val="0"/>
        <w:adjustRightInd w:val="0"/>
        <w:rPr>
          <w:rFonts w:ascii="Arial" w:hAnsi="Arial" w:cs="Arial"/>
          <w:b/>
          <w:sz w:val="28"/>
        </w:rPr>
      </w:pPr>
      <w:r>
        <w:rPr>
          <w:rFonts w:ascii="Arial" w:hAnsi="Arial" w:cs="Arial"/>
          <w:b/>
          <w:sz w:val="28"/>
        </w:rPr>
        <w:lastRenderedPageBreak/>
        <w:t>PROBLEMAS DE INVESTIGACION</w:t>
      </w:r>
    </w:p>
    <w:p w14:paraId="1FC3EFCE" w14:textId="77777777" w:rsidR="002B176F" w:rsidRDefault="002B176F" w:rsidP="002B176F">
      <w:pPr>
        <w:jc w:val="both"/>
        <w:rPr>
          <w:rFonts w:ascii="Arial" w:hAnsi="Arial" w:cs="Arial"/>
          <w:b/>
          <w:sz w:val="28"/>
        </w:rPr>
      </w:pPr>
    </w:p>
    <w:p w14:paraId="3AD36550" w14:textId="77777777" w:rsidR="002B176F" w:rsidRDefault="002B176F" w:rsidP="002B176F">
      <w:pPr>
        <w:jc w:val="both"/>
        <w:rPr>
          <w:rFonts w:ascii="Arial" w:hAnsi="Arial" w:cs="Arial"/>
        </w:rPr>
      </w:pPr>
      <w:r w:rsidRPr="009142E9">
        <w:rPr>
          <w:rFonts w:ascii="Arial" w:hAnsi="Arial" w:cs="Arial"/>
          <w:b/>
        </w:rPr>
        <w:t>Identificación de las Amenazas y los Peligros Existentes</w:t>
      </w:r>
      <w:r w:rsidRPr="009142E9">
        <w:rPr>
          <w:rFonts w:ascii="Arial" w:hAnsi="Arial" w:cs="Arial"/>
        </w:rPr>
        <w:t xml:space="preserve">. </w:t>
      </w:r>
    </w:p>
    <w:p w14:paraId="5AE27FBC" w14:textId="77777777" w:rsidR="00014687" w:rsidRDefault="00014687" w:rsidP="002B176F">
      <w:pPr>
        <w:jc w:val="both"/>
        <w:rPr>
          <w:rFonts w:ascii="Arial" w:hAnsi="Arial" w:cs="Arial"/>
        </w:rPr>
      </w:pPr>
    </w:p>
    <w:p w14:paraId="3E4B28B0" w14:textId="77777777" w:rsidR="00014687" w:rsidRDefault="00014687" w:rsidP="00014687">
      <w:pPr>
        <w:autoSpaceDE w:val="0"/>
        <w:autoSpaceDN w:val="0"/>
        <w:adjustRightInd w:val="0"/>
        <w:jc w:val="both"/>
        <w:rPr>
          <w:rFonts w:ascii="Arial" w:hAnsi="Arial" w:cs="Arial"/>
          <w:b/>
          <w:u w:val="single"/>
        </w:rPr>
      </w:pPr>
      <w:r>
        <w:rPr>
          <w:rFonts w:ascii="Arial" w:hAnsi="Arial" w:cs="Arial"/>
          <w:b/>
          <w:u w:val="single"/>
        </w:rPr>
        <w:t>P</w:t>
      </w:r>
      <w:r w:rsidRPr="005F6402">
        <w:rPr>
          <w:rFonts w:ascii="Arial" w:hAnsi="Arial" w:cs="Arial"/>
          <w:b/>
          <w:u w:val="single"/>
        </w:rPr>
        <w:t xml:space="preserve">eligros se definen como: </w:t>
      </w:r>
    </w:p>
    <w:p w14:paraId="6464B629" w14:textId="77777777" w:rsidR="00014687" w:rsidRPr="005F6402" w:rsidRDefault="00014687" w:rsidP="00014687">
      <w:pPr>
        <w:autoSpaceDE w:val="0"/>
        <w:autoSpaceDN w:val="0"/>
        <w:adjustRightInd w:val="0"/>
        <w:jc w:val="both"/>
        <w:rPr>
          <w:rFonts w:ascii="Arial" w:hAnsi="Arial" w:cs="Arial"/>
          <w:b/>
          <w:u w:val="single"/>
        </w:rPr>
      </w:pPr>
    </w:p>
    <w:p w14:paraId="06AD3504" w14:textId="77777777" w:rsidR="00014687" w:rsidRPr="009142E9" w:rsidRDefault="00014687" w:rsidP="00014687">
      <w:pPr>
        <w:numPr>
          <w:ilvl w:val="0"/>
          <w:numId w:val="4"/>
        </w:numPr>
        <w:autoSpaceDE w:val="0"/>
        <w:autoSpaceDN w:val="0"/>
        <w:adjustRightInd w:val="0"/>
        <w:jc w:val="both"/>
        <w:rPr>
          <w:rFonts w:ascii="Arial" w:hAnsi="Arial" w:cs="Arial"/>
        </w:rPr>
      </w:pPr>
      <w:r w:rsidRPr="009142E9">
        <w:rPr>
          <w:rFonts w:ascii="Arial" w:hAnsi="Arial" w:cs="Arial"/>
        </w:rPr>
        <w:t>Agentes físicos, biológicos, químicos o radiológicos que pueden dañar la salud pública.</w:t>
      </w:r>
    </w:p>
    <w:p w14:paraId="3DD78011" w14:textId="77777777" w:rsidR="00014687" w:rsidRDefault="00014687" w:rsidP="00014687">
      <w:pPr>
        <w:numPr>
          <w:ilvl w:val="0"/>
          <w:numId w:val="4"/>
        </w:numPr>
        <w:autoSpaceDE w:val="0"/>
        <w:autoSpaceDN w:val="0"/>
        <w:adjustRightInd w:val="0"/>
        <w:jc w:val="both"/>
        <w:rPr>
          <w:rFonts w:ascii="Arial" w:hAnsi="Arial" w:cs="Arial"/>
        </w:rPr>
      </w:pPr>
      <w:r w:rsidRPr="009142E9">
        <w:rPr>
          <w:rFonts w:ascii="Arial" w:hAnsi="Arial" w:cs="Arial"/>
        </w:rPr>
        <w:t>Situaciones que pueden dañar la infraestructura.</w:t>
      </w:r>
    </w:p>
    <w:p w14:paraId="0F58ED10" w14:textId="77777777" w:rsidR="00014687" w:rsidRPr="009142E9" w:rsidRDefault="00014687" w:rsidP="00014687">
      <w:pPr>
        <w:autoSpaceDE w:val="0"/>
        <w:autoSpaceDN w:val="0"/>
        <w:adjustRightInd w:val="0"/>
        <w:ind w:left="360"/>
        <w:jc w:val="both"/>
        <w:rPr>
          <w:rFonts w:ascii="Arial" w:hAnsi="Arial" w:cs="Arial"/>
        </w:rPr>
      </w:pPr>
    </w:p>
    <w:p w14:paraId="618B2CF7" w14:textId="77777777" w:rsidR="00014687" w:rsidRPr="009142E9" w:rsidRDefault="00014687" w:rsidP="00014687">
      <w:pPr>
        <w:numPr>
          <w:ilvl w:val="0"/>
          <w:numId w:val="4"/>
        </w:numPr>
        <w:autoSpaceDE w:val="0"/>
        <w:autoSpaceDN w:val="0"/>
        <w:adjustRightInd w:val="0"/>
        <w:jc w:val="both"/>
        <w:rPr>
          <w:rFonts w:ascii="Arial" w:hAnsi="Arial" w:cs="Arial"/>
        </w:rPr>
      </w:pPr>
      <w:r w:rsidRPr="009142E9">
        <w:rPr>
          <w:rFonts w:ascii="Arial" w:hAnsi="Arial" w:cs="Arial"/>
        </w:rPr>
        <w:t>Situaciones que puedan afectar el suministro de agua o el servicio que brinda el prestador.</w:t>
      </w:r>
    </w:p>
    <w:p w14:paraId="3348FBBD" w14:textId="77777777" w:rsidR="00014687" w:rsidRPr="009142E9" w:rsidRDefault="00014687" w:rsidP="002B176F">
      <w:pPr>
        <w:jc w:val="both"/>
        <w:rPr>
          <w:rFonts w:ascii="Arial" w:hAnsi="Arial" w:cs="Arial"/>
        </w:rPr>
      </w:pPr>
    </w:p>
    <w:p w14:paraId="11EE4CBE" w14:textId="77777777" w:rsidR="002B176F" w:rsidRPr="009142E9" w:rsidRDefault="002B176F" w:rsidP="002B176F">
      <w:pPr>
        <w:jc w:val="both"/>
        <w:rPr>
          <w:rFonts w:ascii="Arial" w:hAnsi="Arial" w:cs="Arial"/>
        </w:rPr>
      </w:pPr>
    </w:p>
    <w:p w14:paraId="7E02C8A5" w14:textId="77777777" w:rsidR="002B176F" w:rsidRDefault="002B176F" w:rsidP="002B176F">
      <w:pPr>
        <w:jc w:val="both"/>
        <w:rPr>
          <w:rFonts w:ascii="Arial" w:hAnsi="Arial" w:cs="Arial"/>
          <w:b/>
        </w:rPr>
      </w:pPr>
      <w:r w:rsidRPr="00A67090">
        <w:rPr>
          <w:rFonts w:ascii="Arial" w:hAnsi="Arial" w:cs="Arial"/>
          <w:b/>
        </w:rPr>
        <w:t>D</w:t>
      </w:r>
      <w:r w:rsidR="00A968DD">
        <w:rPr>
          <w:rFonts w:ascii="Arial" w:hAnsi="Arial" w:cs="Arial"/>
          <w:b/>
        </w:rPr>
        <w:t>eterminar</w:t>
      </w:r>
      <w:r w:rsidRPr="00A67090">
        <w:rPr>
          <w:rFonts w:ascii="Arial" w:hAnsi="Arial" w:cs="Arial"/>
          <w:b/>
        </w:rPr>
        <w:t xml:space="preserve"> de las Medidas de Control existentes o potenciales que minimizan o  eliminan  los peligros identificados. </w:t>
      </w:r>
    </w:p>
    <w:p w14:paraId="4BD867EA" w14:textId="77777777" w:rsidR="00A67090" w:rsidRDefault="00A67090" w:rsidP="00BB26E6">
      <w:pPr>
        <w:widowControl w:val="0"/>
        <w:autoSpaceDE w:val="0"/>
        <w:autoSpaceDN w:val="0"/>
        <w:adjustRightInd w:val="0"/>
        <w:rPr>
          <w:rFonts w:ascii="Arial" w:hAnsi="Arial" w:cs="Arial"/>
          <w:b/>
          <w:sz w:val="28"/>
        </w:rPr>
      </w:pPr>
    </w:p>
    <w:p w14:paraId="48174D28" w14:textId="77777777" w:rsidR="002B176F" w:rsidRDefault="002B176F" w:rsidP="00BB26E6">
      <w:pPr>
        <w:widowControl w:val="0"/>
        <w:autoSpaceDE w:val="0"/>
        <w:autoSpaceDN w:val="0"/>
        <w:adjustRightInd w:val="0"/>
        <w:rPr>
          <w:rFonts w:ascii="Arial" w:hAnsi="Arial" w:cs="Arial"/>
          <w:b/>
          <w:sz w:val="28"/>
        </w:rPr>
      </w:pPr>
    </w:p>
    <w:p w14:paraId="40F7C682" w14:textId="77777777" w:rsidR="002B176F" w:rsidRDefault="002B176F" w:rsidP="00BB26E6">
      <w:pPr>
        <w:widowControl w:val="0"/>
        <w:autoSpaceDE w:val="0"/>
        <w:autoSpaceDN w:val="0"/>
        <w:adjustRightInd w:val="0"/>
        <w:rPr>
          <w:rFonts w:ascii="Arial" w:hAnsi="Arial" w:cs="Arial"/>
          <w:b/>
          <w:sz w:val="28"/>
        </w:rPr>
      </w:pPr>
    </w:p>
    <w:p w14:paraId="7C872DEF" w14:textId="77777777" w:rsidR="00A67090" w:rsidRDefault="00A67090" w:rsidP="00BB26E6">
      <w:pPr>
        <w:widowControl w:val="0"/>
        <w:autoSpaceDE w:val="0"/>
        <w:autoSpaceDN w:val="0"/>
        <w:adjustRightInd w:val="0"/>
        <w:rPr>
          <w:rFonts w:ascii="Arial" w:hAnsi="Arial" w:cs="Arial"/>
          <w:b/>
          <w:sz w:val="28"/>
        </w:rPr>
      </w:pPr>
      <w:r>
        <w:rPr>
          <w:rFonts w:ascii="Arial" w:hAnsi="Arial" w:cs="Arial"/>
          <w:b/>
          <w:sz w:val="28"/>
        </w:rPr>
        <w:t>OBJETIVOS</w:t>
      </w:r>
    </w:p>
    <w:p w14:paraId="68FA1951" w14:textId="77777777" w:rsidR="00A67090" w:rsidRDefault="00A67090" w:rsidP="00BB26E6">
      <w:pPr>
        <w:widowControl w:val="0"/>
        <w:autoSpaceDE w:val="0"/>
        <w:autoSpaceDN w:val="0"/>
        <w:adjustRightInd w:val="0"/>
        <w:rPr>
          <w:rFonts w:ascii="Arial" w:hAnsi="Arial" w:cs="Arial"/>
          <w:b/>
          <w:sz w:val="28"/>
        </w:rPr>
      </w:pPr>
    </w:p>
    <w:p w14:paraId="5DAA1D0E" w14:textId="77777777" w:rsidR="00A67090" w:rsidRDefault="00A67090" w:rsidP="00A67090">
      <w:pPr>
        <w:pStyle w:val="Textodecuerpo"/>
        <w:spacing w:after="0"/>
        <w:rPr>
          <w:rFonts w:ascii="Arial" w:hAnsi="Arial" w:cs="Arial"/>
          <w:spacing w:val="0"/>
          <w:szCs w:val="24"/>
        </w:rPr>
      </w:pPr>
    </w:p>
    <w:p w14:paraId="622979C0" w14:textId="77777777" w:rsidR="00A67090" w:rsidRDefault="00A67090" w:rsidP="00A67090">
      <w:pPr>
        <w:pStyle w:val="Textodecuerpo"/>
        <w:spacing w:after="0"/>
        <w:rPr>
          <w:rFonts w:ascii="Arial" w:hAnsi="Arial" w:cs="Arial"/>
          <w:spacing w:val="0"/>
          <w:szCs w:val="24"/>
        </w:rPr>
      </w:pPr>
    </w:p>
    <w:p w14:paraId="6C30A884" w14:textId="77777777" w:rsidR="00A67090" w:rsidRDefault="00A67090" w:rsidP="00A67090">
      <w:pPr>
        <w:pStyle w:val="Textodecuerpo"/>
        <w:spacing w:after="0"/>
        <w:rPr>
          <w:rFonts w:ascii="Arial" w:hAnsi="Arial" w:cs="Arial"/>
          <w:spacing w:val="0"/>
          <w:szCs w:val="24"/>
        </w:rPr>
      </w:pPr>
    </w:p>
    <w:p w14:paraId="21BDD421" w14:textId="77777777" w:rsidR="00A67090" w:rsidRDefault="00A67090" w:rsidP="00A67090">
      <w:pPr>
        <w:pStyle w:val="Textodecuerpo"/>
        <w:numPr>
          <w:ilvl w:val="0"/>
          <w:numId w:val="3"/>
        </w:numPr>
        <w:tabs>
          <w:tab w:val="clear" w:pos="1440"/>
        </w:tabs>
        <w:spacing w:after="0"/>
        <w:ind w:left="1180" w:hanging="590"/>
        <w:rPr>
          <w:rFonts w:ascii="Arial" w:hAnsi="Arial" w:cs="Arial"/>
          <w:spacing w:val="0"/>
          <w:szCs w:val="24"/>
        </w:rPr>
      </w:pPr>
      <w:r w:rsidRPr="009142E9">
        <w:rPr>
          <w:rFonts w:ascii="Arial" w:hAnsi="Arial" w:cs="Arial"/>
          <w:b/>
          <w:spacing w:val="0"/>
          <w:szCs w:val="24"/>
        </w:rPr>
        <w:t xml:space="preserve">MINIMIZAR </w:t>
      </w:r>
      <w:r w:rsidRPr="009142E9">
        <w:rPr>
          <w:rFonts w:ascii="Arial" w:hAnsi="Arial" w:cs="Arial"/>
          <w:spacing w:val="0"/>
          <w:szCs w:val="24"/>
        </w:rPr>
        <w:t>la vulnerabilidad y la contaminación del agua en la fuente</w:t>
      </w:r>
      <w:r>
        <w:rPr>
          <w:rFonts w:ascii="Arial" w:hAnsi="Arial" w:cs="Arial"/>
          <w:spacing w:val="0"/>
          <w:szCs w:val="24"/>
        </w:rPr>
        <w:t xml:space="preserve"> </w:t>
      </w:r>
      <w:r w:rsidRPr="009142E9">
        <w:rPr>
          <w:rFonts w:ascii="Arial" w:hAnsi="Arial" w:cs="Arial"/>
          <w:spacing w:val="0"/>
          <w:szCs w:val="24"/>
        </w:rPr>
        <w:t>de abastecimiento; la realización de obras de protección en la captación.</w:t>
      </w:r>
    </w:p>
    <w:p w14:paraId="0A7FB95A" w14:textId="77777777" w:rsidR="00A67090" w:rsidRPr="009142E9" w:rsidRDefault="00A67090" w:rsidP="00A67090">
      <w:pPr>
        <w:pStyle w:val="Textodecuerpo"/>
        <w:spacing w:after="0"/>
        <w:ind w:left="1180"/>
        <w:rPr>
          <w:rFonts w:ascii="Arial" w:hAnsi="Arial" w:cs="Arial"/>
          <w:spacing w:val="0"/>
          <w:szCs w:val="24"/>
        </w:rPr>
      </w:pPr>
    </w:p>
    <w:p w14:paraId="60F6707C" w14:textId="77777777" w:rsidR="00A67090" w:rsidRDefault="00A67090" w:rsidP="00A67090">
      <w:pPr>
        <w:pStyle w:val="Textodecuerpo"/>
        <w:numPr>
          <w:ilvl w:val="0"/>
          <w:numId w:val="3"/>
        </w:numPr>
        <w:tabs>
          <w:tab w:val="clear" w:pos="1440"/>
        </w:tabs>
        <w:spacing w:after="0"/>
        <w:ind w:left="1180" w:hanging="590"/>
        <w:rPr>
          <w:rFonts w:ascii="Arial" w:hAnsi="Arial" w:cs="Arial"/>
          <w:spacing w:val="0"/>
          <w:szCs w:val="24"/>
        </w:rPr>
      </w:pPr>
      <w:r w:rsidRPr="009142E9">
        <w:rPr>
          <w:rFonts w:ascii="Arial" w:hAnsi="Arial" w:cs="Arial"/>
          <w:b/>
          <w:spacing w:val="0"/>
          <w:szCs w:val="24"/>
        </w:rPr>
        <w:t>ELIMINAR</w:t>
      </w:r>
      <w:r w:rsidRPr="009142E9">
        <w:rPr>
          <w:rFonts w:ascii="Arial" w:hAnsi="Arial" w:cs="Arial"/>
          <w:spacing w:val="0"/>
          <w:szCs w:val="24"/>
        </w:rPr>
        <w:t xml:space="preserve"> la contaminación del agua durante el proceso de tratamiento, promoviendo la aplicación de buenas prácticas en la Operación y Mantenimiento de los sistemas de desinfección y</w:t>
      </w:r>
      <w:r>
        <w:rPr>
          <w:rFonts w:ascii="Arial" w:hAnsi="Arial" w:cs="Arial"/>
          <w:spacing w:val="0"/>
          <w:szCs w:val="24"/>
        </w:rPr>
        <w:t xml:space="preserve"> en la red de distribución de agua</w:t>
      </w:r>
      <w:r w:rsidRPr="009142E9">
        <w:rPr>
          <w:rFonts w:ascii="Arial" w:hAnsi="Arial" w:cs="Arial"/>
          <w:spacing w:val="0"/>
          <w:szCs w:val="24"/>
        </w:rPr>
        <w:t>.</w:t>
      </w:r>
    </w:p>
    <w:p w14:paraId="69462720" w14:textId="77777777" w:rsidR="00A67090" w:rsidRDefault="00A67090" w:rsidP="00A67090">
      <w:pPr>
        <w:pStyle w:val="Textodecuerpo"/>
        <w:spacing w:after="0"/>
        <w:rPr>
          <w:rFonts w:ascii="Arial" w:hAnsi="Arial" w:cs="Arial"/>
          <w:spacing w:val="0"/>
          <w:szCs w:val="24"/>
        </w:rPr>
      </w:pPr>
    </w:p>
    <w:p w14:paraId="4357EDE9" w14:textId="77777777" w:rsidR="00A67090" w:rsidRPr="009142E9" w:rsidRDefault="00A67090" w:rsidP="00A67090">
      <w:pPr>
        <w:pStyle w:val="Textodecuerpo"/>
        <w:spacing w:after="0"/>
        <w:rPr>
          <w:rFonts w:ascii="Arial" w:hAnsi="Arial" w:cs="Arial"/>
          <w:spacing w:val="0"/>
          <w:szCs w:val="24"/>
        </w:rPr>
      </w:pPr>
    </w:p>
    <w:p w14:paraId="1F4EE414" w14:textId="77777777" w:rsidR="00A67090" w:rsidRDefault="00A67090" w:rsidP="00A67090">
      <w:pPr>
        <w:pStyle w:val="Textodecuerpo"/>
        <w:numPr>
          <w:ilvl w:val="0"/>
          <w:numId w:val="3"/>
        </w:numPr>
        <w:tabs>
          <w:tab w:val="clear" w:pos="1440"/>
        </w:tabs>
        <w:spacing w:after="0"/>
        <w:ind w:left="1180" w:hanging="590"/>
        <w:rPr>
          <w:rFonts w:ascii="Arial" w:hAnsi="Arial" w:cs="Arial"/>
          <w:spacing w:val="0"/>
          <w:szCs w:val="24"/>
        </w:rPr>
      </w:pPr>
      <w:r w:rsidRPr="009142E9">
        <w:rPr>
          <w:rFonts w:ascii="Arial" w:hAnsi="Arial" w:cs="Arial"/>
          <w:b/>
          <w:spacing w:val="0"/>
          <w:szCs w:val="24"/>
        </w:rPr>
        <w:t>PREVENIR</w:t>
      </w:r>
      <w:r w:rsidRPr="009142E9">
        <w:rPr>
          <w:rFonts w:ascii="Arial" w:hAnsi="Arial" w:cs="Arial"/>
          <w:spacing w:val="0"/>
          <w:szCs w:val="24"/>
        </w:rPr>
        <w:t xml:space="preserve"> la contaminación y la recontaminación del agua durante el almacenamiento en los tanques, en la red de distribución del agua potable y en el manejo en cada casa de habitación.</w:t>
      </w:r>
    </w:p>
    <w:p w14:paraId="3090A457" w14:textId="77777777" w:rsidR="00A67090" w:rsidRPr="009142E9" w:rsidRDefault="00A67090" w:rsidP="00A67090">
      <w:pPr>
        <w:pStyle w:val="Textodecuerpo"/>
        <w:spacing w:after="0"/>
        <w:ind w:left="1180"/>
        <w:rPr>
          <w:rFonts w:ascii="Arial" w:hAnsi="Arial" w:cs="Arial"/>
          <w:spacing w:val="0"/>
          <w:szCs w:val="24"/>
        </w:rPr>
      </w:pPr>
    </w:p>
    <w:p w14:paraId="37FD659D" w14:textId="77777777" w:rsidR="00A67090" w:rsidRDefault="00A67090" w:rsidP="00A67090">
      <w:pPr>
        <w:pStyle w:val="Textodecuerpo"/>
        <w:numPr>
          <w:ilvl w:val="0"/>
          <w:numId w:val="3"/>
        </w:numPr>
        <w:tabs>
          <w:tab w:val="clear" w:pos="1440"/>
        </w:tabs>
        <w:spacing w:after="0"/>
        <w:ind w:left="1180" w:hanging="590"/>
        <w:rPr>
          <w:rFonts w:ascii="Arial" w:hAnsi="Arial" w:cs="Arial"/>
          <w:spacing w:val="0"/>
          <w:szCs w:val="24"/>
        </w:rPr>
      </w:pPr>
      <w:r w:rsidRPr="009142E9">
        <w:rPr>
          <w:rFonts w:ascii="Arial" w:hAnsi="Arial" w:cs="Arial"/>
          <w:b/>
          <w:caps/>
          <w:spacing w:val="0"/>
          <w:szCs w:val="24"/>
        </w:rPr>
        <w:t xml:space="preserve">Gestionar </w:t>
      </w:r>
      <w:r w:rsidRPr="009142E9">
        <w:rPr>
          <w:rFonts w:ascii="Arial" w:hAnsi="Arial" w:cs="Arial"/>
          <w:spacing w:val="0"/>
          <w:szCs w:val="24"/>
        </w:rPr>
        <w:t>adecuadamente los</w:t>
      </w:r>
      <w:r>
        <w:rPr>
          <w:rFonts w:ascii="Arial" w:hAnsi="Arial" w:cs="Arial"/>
          <w:spacing w:val="0"/>
          <w:szCs w:val="24"/>
        </w:rPr>
        <w:t xml:space="preserve"> </w:t>
      </w:r>
      <w:r w:rsidRPr="009142E9">
        <w:rPr>
          <w:rFonts w:ascii="Arial" w:hAnsi="Arial" w:cs="Arial"/>
          <w:spacing w:val="0"/>
          <w:szCs w:val="24"/>
        </w:rPr>
        <w:t>riesgos en cada componente, en la operación y admi</w:t>
      </w:r>
      <w:r>
        <w:rPr>
          <w:rFonts w:ascii="Arial" w:hAnsi="Arial" w:cs="Arial"/>
          <w:spacing w:val="0"/>
          <w:szCs w:val="24"/>
        </w:rPr>
        <w:t>nistración del sistema de agua.</w:t>
      </w:r>
    </w:p>
    <w:p w14:paraId="0F3000DE" w14:textId="77777777" w:rsidR="00A67090" w:rsidRDefault="00A67090" w:rsidP="00A67090">
      <w:pPr>
        <w:pStyle w:val="Textodecuerpo"/>
        <w:spacing w:after="0"/>
        <w:rPr>
          <w:rFonts w:ascii="Arial" w:hAnsi="Arial" w:cs="Arial"/>
          <w:spacing w:val="0"/>
          <w:szCs w:val="24"/>
        </w:rPr>
      </w:pPr>
    </w:p>
    <w:p w14:paraId="3F9E0D67" w14:textId="77777777" w:rsidR="00A67090" w:rsidRDefault="00A67090" w:rsidP="00A67090">
      <w:pPr>
        <w:pStyle w:val="Textodecuerpo"/>
        <w:spacing w:after="0"/>
        <w:ind w:left="1180"/>
        <w:rPr>
          <w:rFonts w:ascii="Arial" w:hAnsi="Arial" w:cs="Arial"/>
          <w:b/>
          <w:caps/>
          <w:spacing w:val="0"/>
          <w:szCs w:val="24"/>
        </w:rPr>
      </w:pPr>
    </w:p>
    <w:p w14:paraId="2D751092" w14:textId="77777777" w:rsidR="00A67090" w:rsidRDefault="00A67090" w:rsidP="00A67090">
      <w:pPr>
        <w:pStyle w:val="Textodecuerpo"/>
        <w:spacing w:after="0"/>
        <w:ind w:left="1180"/>
        <w:rPr>
          <w:rFonts w:ascii="Arial" w:hAnsi="Arial" w:cs="Arial"/>
          <w:b/>
          <w:caps/>
          <w:spacing w:val="0"/>
          <w:szCs w:val="24"/>
        </w:rPr>
      </w:pPr>
    </w:p>
    <w:p w14:paraId="7F0976F2" w14:textId="77777777" w:rsidR="00A67090" w:rsidRDefault="00A67090" w:rsidP="00A67090">
      <w:pPr>
        <w:pStyle w:val="Textodecuerpo"/>
        <w:spacing w:after="0"/>
        <w:ind w:left="1180"/>
        <w:jc w:val="left"/>
        <w:rPr>
          <w:rFonts w:ascii="Arial" w:hAnsi="Arial" w:cs="Arial"/>
          <w:spacing w:val="0"/>
          <w:szCs w:val="24"/>
        </w:rPr>
      </w:pPr>
    </w:p>
    <w:p w14:paraId="29250DD0" w14:textId="77777777" w:rsidR="002B176F" w:rsidRPr="00A968DD" w:rsidRDefault="002B176F" w:rsidP="00A968DD">
      <w:pPr>
        <w:widowControl w:val="0"/>
        <w:tabs>
          <w:tab w:val="left" w:pos="1366"/>
        </w:tabs>
        <w:autoSpaceDE w:val="0"/>
        <w:autoSpaceDN w:val="0"/>
        <w:adjustRightInd w:val="0"/>
        <w:jc w:val="both"/>
        <w:rPr>
          <w:rFonts w:ascii="Arial" w:hAnsi="Arial" w:cs="Arial"/>
          <w:b/>
          <w:sz w:val="28"/>
        </w:rPr>
      </w:pPr>
    </w:p>
    <w:p w14:paraId="0D8FAD9F" w14:textId="77777777" w:rsidR="002B176F" w:rsidRPr="009142E9" w:rsidRDefault="002B176F" w:rsidP="002B176F">
      <w:pPr>
        <w:autoSpaceDE w:val="0"/>
        <w:autoSpaceDN w:val="0"/>
        <w:adjustRightInd w:val="0"/>
        <w:ind w:right="49"/>
        <w:jc w:val="both"/>
        <w:rPr>
          <w:rFonts w:ascii="Arial" w:hAnsi="Arial" w:cs="Arial"/>
          <w:b/>
          <w:bCs/>
          <w:caps/>
          <w:lang w:val="es-CO"/>
        </w:rPr>
      </w:pPr>
      <w:r w:rsidRPr="009142E9">
        <w:rPr>
          <w:rFonts w:ascii="Arial" w:hAnsi="Arial" w:cs="Arial"/>
          <w:b/>
          <w:bCs/>
          <w:caps/>
          <w:lang w:val="es-CO"/>
        </w:rPr>
        <w:lastRenderedPageBreak/>
        <w:t xml:space="preserve">IDENTIFICACIÓN DE AMENAZAS, PELIGROS, EVENTOS PELIGROSOS Y EVALUACIÓN DEL RIESGO en el sistema de agua  de la cabecera municipal de </w:t>
      </w:r>
      <w:r>
        <w:rPr>
          <w:rFonts w:ascii="Arial" w:hAnsi="Arial" w:cs="Arial"/>
          <w:b/>
          <w:bCs/>
          <w:caps/>
          <w:lang w:val="es-CO"/>
        </w:rPr>
        <w:t>huixtla</w:t>
      </w:r>
    </w:p>
    <w:p w14:paraId="5C04640F" w14:textId="77777777" w:rsidR="002B176F" w:rsidRPr="009142E9" w:rsidRDefault="002B176F" w:rsidP="002B176F">
      <w:pPr>
        <w:autoSpaceDE w:val="0"/>
        <w:autoSpaceDN w:val="0"/>
        <w:adjustRightInd w:val="0"/>
        <w:jc w:val="both"/>
        <w:rPr>
          <w:rFonts w:ascii="Arial" w:hAnsi="Arial" w:cs="Arial"/>
        </w:rPr>
      </w:pPr>
    </w:p>
    <w:p w14:paraId="2F7F6F3D" w14:textId="77777777" w:rsidR="002B176F" w:rsidRDefault="002B176F" w:rsidP="002B176F">
      <w:pPr>
        <w:autoSpaceDE w:val="0"/>
        <w:autoSpaceDN w:val="0"/>
        <w:adjustRightInd w:val="0"/>
        <w:jc w:val="both"/>
        <w:rPr>
          <w:rFonts w:ascii="Arial" w:hAnsi="Arial" w:cs="Arial"/>
          <w:b/>
          <w:u w:val="single"/>
        </w:rPr>
      </w:pPr>
      <w:r w:rsidRPr="005F6402">
        <w:rPr>
          <w:rFonts w:ascii="Arial" w:hAnsi="Arial" w:cs="Arial"/>
          <w:b/>
          <w:u w:val="single"/>
        </w:rPr>
        <w:t xml:space="preserve">Peligros se definen como: </w:t>
      </w:r>
    </w:p>
    <w:p w14:paraId="691FF089" w14:textId="77777777" w:rsidR="00895963" w:rsidRPr="005F6402" w:rsidRDefault="00895963" w:rsidP="002B176F">
      <w:pPr>
        <w:autoSpaceDE w:val="0"/>
        <w:autoSpaceDN w:val="0"/>
        <w:adjustRightInd w:val="0"/>
        <w:jc w:val="both"/>
        <w:rPr>
          <w:rFonts w:ascii="Arial" w:hAnsi="Arial" w:cs="Arial"/>
          <w:b/>
          <w:u w:val="single"/>
        </w:rPr>
      </w:pPr>
    </w:p>
    <w:p w14:paraId="46DB3E31" w14:textId="77777777" w:rsidR="002B176F" w:rsidRPr="009142E9" w:rsidRDefault="002B176F" w:rsidP="00895963">
      <w:pPr>
        <w:numPr>
          <w:ilvl w:val="0"/>
          <w:numId w:val="12"/>
        </w:numPr>
        <w:autoSpaceDE w:val="0"/>
        <w:autoSpaceDN w:val="0"/>
        <w:adjustRightInd w:val="0"/>
        <w:jc w:val="both"/>
        <w:rPr>
          <w:rFonts w:ascii="Arial" w:hAnsi="Arial" w:cs="Arial"/>
        </w:rPr>
      </w:pPr>
      <w:r w:rsidRPr="009142E9">
        <w:rPr>
          <w:rFonts w:ascii="Arial" w:hAnsi="Arial" w:cs="Arial"/>
        </w:rPr>
        <w:t>Agentes físicos, biológicos, químicos o radiológicos que pueden dañar la salud pública.</w:t>
      </w:r>
    </w:p>
    <w:p w14:paraId="63EDBF21" w14:textId="77777777" w:rsidR="002B176F" w:rsidRPr="009142E9" w:rsidRDefault="002B176F" w:rsidP="00895963">
      <w:pPr>
        <w:numPr>
          <w:ilvl w:val="0"/>
          <w:numId w:val="12"/>
        </w:numPr>
        <w:autoSpaceDE w:val="0"/>
        <w:autoSpaceDN w:val="0"/>
        <w:adjustRightInd w:val="0"/>
        <w:jc w:val="both"/>
        <w:rPr>
          <w:rFonts w:ascii="Arial" w:hAnsi="Arial" w:cs="Arial"/>
        </w:rPr>
      </w:pPr>
      <w:r w:rsidRPr="009142E9">
        <w:rPr>
          <w:rFonts w:ascii="Arial" w:hAnsi="Arial" w:cs="Arial"/>
        </w:rPr>
        <w:t>Situaciones que pueden dañar la infraestructura.</w:t>
      </w:r>
    </w:p>
    <w:p w14:paraId="32CA5352" w14:textId="77777777" w:rsidR="002B176F" w:rsidRPr="009142E9" w:rsidRDefault="002B176F" w:rsidP="00895963">
      <w:pPr>
        <w:numPr>
          <w:ilvl w:val="0"/>
          <w:numId w:val="12"/>
        </w:numPr>
        <w:autoSpaceDE w:val="0"/>
        <w:autoSpaceDN w:val="0"/>
        <w:adjustRightInd w:val="0"/>
        <w:jc w:val="both"/>
        <w:rPr>
          <w:rFonts w:ascii="Arial" w:hAnsi="Arial" w:cs="Arial"/>
        </w:rPr>
      </w:pPr>
      <w:r w:rsidRPr="009142E9">
        <w:rPr>
          <w:rFonts w:ascii="Arial" w:hAnsi="Arial" w:cs="Arial"/>
        </w:rPr>
        <w:t>Situaciones que puedan afectar el suministro de agua o el servicio que brinda el prestador.</w:t>
      </w:r>
    </w:p>
    <w:p w14:paraId="16EB2DB5" w14:textId="77777777" w:rsidR="002B176F" w:rsidRPr="009142E9" w:rsidRDefault="002B176F" w:rsidP="002B176F">
      <w:pPr>
        <w:autoSpaceDE w:val="0"/>
        <w:autoSpaceDN w:val="0"/>
        <w:adjustRightInd w:val="0"/>
        <w:ind w:left="360"/>
        <w:jc w:val="both"/>
        <w:rPr>
          <w:rFonts w:ascii="Arial" w:hAnsi="Arial" w:cs="Arial"/>
        </w:rPr>
      </w:pPr>
    </w:p>
    <w:p w14:paraId="57454614" w14:textId="0E4725EE" w:rsidR="002B176F" w:rsidRPr="00B67209" w:rsidRDefault="002B176F" w:rsidP="002B176F">
      <w:pPr>
        <w:pStyle w:val="Ttulo3"/>
        <w:rPr>
          <w:rFonts w:ascii="Arial" w:hAnsi="Arial" w:cs="Arial"/>
          <w:bCs w:val="0"/>
          <w:iCs/>
          <w:color w:val="000000" w:themeColor="text1"/>
          <w:sz w:val="24"/>
          <w:szCs w:val="24"/>
          <w:lang w:val="es-CO" w:eastAsia="es-ES"/>
        </w:rPr>
      </w:pPr>
      <w:bookmarkStart w:id="0" w:name="_Toc315032806"/>
      <w:bookmarkStart w:id="1" w:name="_Toc315068739"/>
      <w:bookmarkStart w:id="2" w:name="_Toc315068847"/>
      <w:bookmarkStart w:id="3" w:name="_Toc315069003"/>
      <w:bookmarkStart w:id="4" w:name="_Toc315069985"/>
      <w:bookmarkStart w:id="5" w:name="_Toc315070279"/>
      <w:bookmarkStart w:id="6" w:name="_Toc315071076"/>
      <w:bookmarkStart w:id="7" w:name="_Toc319329190"/>
      <w:bookmarkStart w:id="8" w:name="_Toc323340132"/>
      <w:bookmarkStart w:id="9" w:name="_Toc323340917"/>
      <w:bookmarkStart w:id="10" w:name="_Toc323341167"/>
      <w:bookmarkStart w:id="11" w:name="_Toc348554438"/>
      <w:r w:rsidRPr="00B67209">
        <w:rPr>
          <w:rFonts w:ascii="Arial" w:hAnsi="Arial" w:cs="Arial"/>
          <w:bCs w:val="0"/>
          <w:iCs/>
          <w:color w:val="000000" w:themeColor="text1"/>
          <w:sz w:val="24"/>
          <w:szCs w:val="24"/>
          <w:lang w:val="es-CO" w:eastAsia="es-ES"/>
        </w:rPr>
        <w:t>Identificando los peligros más frecuentes</w:t>
      </w:r>
      <w:bookmarkEnd w:id="0"/>
      <w:bookmarkEnd w:id="1"/>
      <w:bookmarkEnd w:id="2"/>
      <w:bookmarkEnd w:id="3"/>
      <w:bookmarkEnd w:id="4"/>
      <w:bookmarkEnd w:id="5"/>
      <w:bookmarkEnd w:id="6"/>
      <w:bookmarkEnd w:id="7"/>
      <w:bookmarkEnd w:id="8"/>
      <w:bookmarkEnd w:id="9"/>
      <w:bookmarkEnd w:id="10"/>
      <w:r w:rsidRPr="00B67209">
        <w:rPr>
          <w:rFonts w:ascii="Arial" w:hAnsi="Arial" w:cs="Arial"/>
          <w:bCs w:val="0"/>
          <w:iCs/>
          <w:color w:val="000000" w:themeColor="text1"/>
          <w:sz w:val="24"/>
          <w:szCs w:val="24"/>
          <w:lang w:val="es-CO" w:eastAsia="es-ES"/>
        </w:rPr>
        <w:t xml:space="preserve"> en el sistema de agua de la cabecera municipal </w:t>
      </w:r>
      <w:bookmarkEnd w:id="11"/>
      <w:r w:rsidRPr="00B67209">
        <w:rPr>
          <w:rFonts w:ascii="Arial" w:hAnsi="Arial" w:cs="Arial"/>
          <w:bCs w:val="0"/>
          <w:iCs/>
          <w:color w:val="000000" w:themeColor="text1"/>
          <w:sz w:val="24"/>
          <w:szCs w:val="24"/>
          <w:lang w:val="es-CO" w:eastAsia="es-ES"/>
        </w:rPr>
        <w:t>Huixtla</w:t>
      </w:r>
    </w:p>
    <w:p w14:paraId="179E587E" w14:textId="77777777" w:rsidR="002B176F" w:rsidRPr="009142E9" w:rsidRDefault="002B176F" w:rsidP="002B176F">
      <w:pPr>
        <w:jc w:val="both"/>
        <w:rPr>
          <w:rFonts w:ascii="Arial" w:hAnsi="Arial" w:cs="Arial"/>
          <w:b/>
          <w:bCs/>
          <w:u w:val="single"/>
          <w:lang w:val="es-CO"/>
        </w:rPr>
      </w:pPr>
    </w:p>
    <w:p w14:paraId="30B58A7A" w14:textId="77777777" w:rsidR="002B176F" w:rsidRDefault="002B176F" w:rsidP="002B176F">
      <w:pPr>
        <w:jc w:val="both"/>
        <w:rPr>
          <w:rFonts w:ascii="Arial" w:hAnsi="Arial" w:cs="Arial"/>
          <w:b/>
          <w:bCs/>
          <w:u w:val="single"/>
        </w:rPr>
      </w:pPr>
      <w:r w:rsidRPr="009142E9">
        <w:rPr>
          <w:rFonts w:ascii="Arial" w:hAnsi="Arial" w:cs="Arial"/>
          <w:b/>
          <w:bCs/>
          <w:u w:val="single"/>
        </w:rPr>
        <w:t>Aspectos organizativos</w:t>
      </w:r>
    </w:p>
    <w:p w14:paraId="3F8E46B5" w14:textId="77777777" w:rsidR="002B176F" w:rsidRDefault="002B176F" w:rsidP="002B176F">
      <w:pPr>
        <w:jc w:val="both"/>
        <w:rPr>
          <w:rFonts w:ascii="Arial" w:hAnsi="Arial" w:cs="Arial"/>
          <w:b/>
          <w:bCs/>
          <w:u w:val="single"/>
        </w:rPr>
      </w:pPr>
    </w:p>
    <w:p w14:paraId="503B662B" w14:textId="77777777" w:rsidR="002B176F" w:rsidRDefault="002B176F" w:rsidP="002B176F">
      <w:pPr>
        <w:numPr>
          <w:ilvl w:val="0"/>
          <w:numId w:val="5"/>
        </w:numPr>
        <w:jc w:val="both"/>
        <w:rPr>
          <w:rFonts w:ascii="Arial" w:hAnsi="Arial" w:cs="Arial"/>
          <w:bCs/>
        </w:rPr>
      </w:pPr>
      <w:r>
        <w:rPr>
          <w:rFonts w:ascii="Arial" w:hAnsi="Arial" w:cs="Arial"/>
          <w:bCs/>
        </w:rPr>
        <w:t>Las tarifas de cobro no  son las adecuadas.</w:t>
      </w:r>
    </w:p>
    <w:p w14:paraId="11CB665A" w14:textId="77777777" w:rsidR="002B176F" w:rsidRDefault="002B176F" w:rsidP="002B176F">
      <w:pPr>
        <w:numPr>
          <w:ilvl w:val="0"/>
          <w:numId w:val="5"/>
        </w:numPr>
        <w:jc w:val="both"/>
        <w:rPr>
          <w:rFonts w:ascii="Arial" w:hAnsi="Arial" w:cs="Arial"/>
          <w:bCs/>
        </w:rPr>
      </w:pPr>
      <w:r>
        <w:rPr>
          <w:rFonts w:ascii="Arial" w:hAnsi="Arial" w:cs="Arial"/>
          <w:bCs/>
        </w:rPr>
        <w:t>Falta de insumos para la desinfección del agua (cloro).</w:t>
      </w:r>
    </w:p>
    <w:p w14:paraId="43223F4C" w14:textId="77777777" w:rsidR="002B176F" w:rsidRDefault="002B176F" w:rsidP="002B176F">
      <w:pPr>
        <w:numPr>
          <w:ilvl w:val="0"/>
          <w:numId w:val="5"/>
        </w:numPr>
        <w:jc w:val="both"/>
        <w:rPr>
          <w:rFonts w:ascii="Arial" w:hAnsi="Arial" w:cs="Arial"/>
          <w:bCs/>
        </w:rPr>
      </w:pPr>
      <w:r>
        <w:rPr>
          <w:rFonts w:ascii="Arial" w:hAnsi="Arial" w:cs="Arial"/>
          <w:bCs/>
        </w:rPr>
        <w:t>Falta de repuesto para los equipos de desinfección.</w:t>
      </w:r>
    </w:p>
    <w:p w14:paraId="13E30DB8" w14:textId="77777777" w:rsidR="002B176F" w:rsidRDefault="002B176F" w:rsidP="002B176F">
      <w:pPr>
        <w:numPr>
          <w:ilvl w:val="0"/>
          <w:numId w:val="5"/>
        </w:numPr>
        <w:jc w:val="both"/>
        <w:rPr>
          <w:rFonts w:ascii="Arial" w:hAnsi="Arial" w:cs="Arial"/>
          <w:bCs/>
        </w:rPr>
      </w:pPr>
      <w:r>
        <w:rPr>
          <w:rFonts w:ascii="Arial" w:hAnsi="Arial" w:cs="Arial"/>
          <w:bCs/>
        </w:rPr>
        <w:t>Falta de capacitación  del personal operativo del sistema.</w:t>
      </w:r>
    </w:p>
    <w:p w14:paraId="08920DC9" w14:textId="77777777" w:rsidR="002B176F" w:rsidRPr="00324F3E" w:rsidRDefault="002B176F" w:rsidP="002B176F">
      <w:pPr>
        <w:numPr>
          <w:ilvl w:val="0"/>
          <w:numId w:val="5"/>
        </w:numPr>
        <w:jc w:val="both"/>
        <w:rPr>
          <w:rFonts w:ascii="Arial" w:hAnsi="Arial" w:cs="Arial"/>
          <w:b/>
          <w:bCs/>
          <w:u w:val="single"/>
        </w:rPr>
      </w:pPr>
      <w:r w:rsidRPr="00324F3E">
        <w:rPr>
          <w:rFonts w:ascii="Arial" w:hAnsi="Arial" w:cs="Arial"/>
          <w:bCs/>
        </w:rPr>
        <w:t>No existe manual de organización y organigrama que establezca las funciones y responsabilidades</w:t>
      </w:r>
      <w:r>
        <w:rPr>
          <w:rFonts w:ascii="Arial" w:hAnsi="Arial" w:cs="Arial"/>
          <w:bCs/>
        </w:rPr>
        <w:t>.</w:t>
      </w:r>
      <w:r w:rsidRPr="00324F3E">
        <w:rPr>
          <w:rFonts w:ascii="Arial" w:hAnsi="Arial" w:cs="Arial"/>
          <w:bCs/>
        </w:rPr>
        <w:t xml:space="preserve"> </w:t>
      </w:r>
    </w:p>
    <w:p w14:paraId="66278580" w14:textId="77777777" w:rsidR="002B176F" w:rsidRPr="009142E9" w:rsidRDefault="002B176F" w:rsidP="002B176F">
      <w:pPr>
        <w:jc w:val="both"/>
        <w:rPr>
          <w:rFonts w:ascii="Arial" w:hAnsi="Arial" w:cs="Arial"/>
          <w:bCs/>
        </w:rPr>
      </w:pPr>
    </w:p>
    <w:p w14:paraId="15396328" w14:textId="77777777" w:rsidR="000B7C15" w:rsidRDefault="000B7C15" w:rsidP="002B176F">
      <w:pPr>
        <w:jc w:val="both"/>
        <w:rPr>
          <w:rFonts w:ascii="Arial" w:hAnsi="Arial" w:cs="Arial"/>
          <w:b/>
          <w:bCs/>
          <w:u w:val="single"/>
        </w:rPr>
      </w:pPr>
    </w:p>
    <w:p w14:paraId="559DBF56" w14:textId="77777777" w:rsidR="002B176F" w:rsidRDefault="002B176F" w:rsidP="002B176F">
      <w:pPr>
        <w:jc w:val="both"/>
        <w:rPr>
          <w:rFonts w:ascii="Arial" w:hAnsi="Arial" w:cs="Arial"/>
          <w:b/>
          <w:bCs/>
          <w:u w:val="single"/>
        </w:rPr>
      </w:pPr>
      <w:r w:rsidRPr="009142E9">
        <w:rPr>
          <w:rFonts w:ascii="Arial" w:hAnsi="Arial" w:cs="Arial"/>
          <w:b/>
          <w:bCs/>
          <w:u w:val="single"/>
        </w:rPr>
        <w:t>En la Microcuenca</w:t>
      </w:r>
    </w:p>
    <w:p w14:paraId="1FC21CDD" w14:textId="77777777" w:rsidR="002B176F" w:rsidRPr="009142E9" w:rsidRDefault="002B176F" w:rsidP="002B176F">
      <w:pPr>
        <w:jc w:val="both"/>
        <w:rPr>
          <w:rFonts w:ascii="Arial" w:hAnsi="Arial" w:cs="Arial"/>
          <w:bCs/>
          <w:u w:val="single"/>
        </w:rPr>
      </w:pPr>
    </w:p>
    <w:p w14:paraId="74D9FCDC" w14:textId="77777777" w:rsidR="002B176F" w:rsidRDefault="002B176F" w:rsidP="002B176F">
      <w:pPr>
        <w:numPr>
          <w:ilvl w:val="0"/>
          <w:numId w:val="5"/>
        </w:numPr>
        <w:jc w:val="both"/>
        <w:rPr>
          <w:rFonts w:ascii="Arial" w:hAnsi="Arial" w:cs="Arial"/>
          <w:bCs/>
        </w:rPr>
      </w:pPr>
      <w:r>
        <w:rPr>
          <w:rFonts w:ascii="Arial" w:hAnsi="Arial" w:cs="Arial"/>
          <w:bCs/>
        </w:rPr>
        <w:t>Descarga de aguas negras en la localidad el Tarral ubicada a 5km  de la captación.</w:t>
      </w:r>
    </w:p>
    <w:p w14:paraId="69C67510" w14:textId="77777777" w:rsidR="002B176F" w:rsidRPr="009142E9" w:rsidRDefault="002B176F" w:rsidP="002B176F">
      <w:pPr>
        <w:numPr>
          <w:ilvl w:val="0"/>
          <w:numId w:val="5"/>
        </w:numPr>
        <w:jc w:val="both"/>
        <w:rPr>
          <w:rFonts w:ascii="Arial" w:hAnsi="Arial" w:cs="Arial"/>
          <w:bCs/>
        </w:rPr>
      </w:pPr>
      <w:r w:rsidRPr="009142E9">
        <w:rPr>
          <w:rFonts w:ascii="Arial" w:hAnsi="Arial" w:cs="Arial"/>
          <w:bCs/>
        </w:rPr>
        <w:t>Durante la cosecha del café existen descargas de los subproductos tales como el cascabillo y aguas mieles que incrementa la contaminación orgánica.</w:t>
      </w:r>
    </w:p>
    <w:p w14:paraId="7D85CB70" w14:textId="77777777" w:rsidR="002B176F" w:rsidRPr="009142E9" w:rsidRDefault="002B176F" w:rsidP="002B176F">
      <w:pPr>
        <w:numPr>
          <w:ilvl w:val="0"/>
          <w:numId w:val="5"/>
        </w:numPr>
        <w:jc w:val="both"/>
        <w:rPr>
          <w:rFonts w:ascii="Arial" w:hAnsi="Arial" w:cs="Arial"/>
          <w:bCs/>
        </w:rPr>
      </w:pPr>
      <w:r w:rsidRPr="009142E9">
        <w:rPr>
          <w:rFonts w:ascii="Arial" w:hAnsi="Arial" w:cs="Arial"/>
          <w:bCs/>
        </w:rPr>
        <w:t>Durante la época de lluvia ocurren deslizamientos que incrementan la erosión y sedimentación.</w:t>
      </w:r>
    </w:p>
    <w:p w14:paraId="10DA85B8" w14:textId="77777777" w:rsidR="002B176F" w:rsidRDefault="002B176F" w:rsidP="002B176F">
      <w:pPr>
        <w:numPr>
          <w:ilvl w:val="0"/>
          <w:numId w:val="5"/>
        </w:numPr>
        <w:jc w:val="both"/>
        <w:rPr>
          <w:rFonts w:ascii="Arial" w:hAnsi="Arial" w:cs="Arial"/>
        </w:rPr>
      </w:pPr>
      <w:r w:rsidRPr="009142E9">
        <w:rPr>
          <w:rFonts w:ascii="Arial" w:hAnsi="Arial" w:cs="Arial"/>
        </w:rPr>
        <w:t>Probable uso de sustancias químicas en la zona como fertilizantes y plaguicidas producto de actividades agrícolas.</w:t>
      </w:r>
    </w:p>
    <w:p w14:paraId="2A48AB67" w14:textId="77777777" w:rsidR="002B176F" w:rsidRPr="009142E9" w:rsidRDefault="002B176F" w:rsidP="002B176F">
      <w:pPr>
        <w:numPr>
          <w:ilvl w:val="0"/>
          <w:numId w:val="5"/>
        </w:numPr>
        <w:jc w:val="both"/>
        <w:rPr>
          <w:rFonts w:ascii="Arial" w:hAnsi="Arial" w:cs="Arial"/>
        </w:rPr>
      </w:pPr>
      <w:r>
        <w:rPr>
          <w:rFonts w:ascii="Arial" w:hAnsi="Arial" w:cs="Arial"/>
        </w:rPr>
        <w:t>Descargas de fosas sépticas de las personas que habitan en los linderos del rio.</w:t>
      </w:r>
    </w:p>
    <w:p w14:paraId="40E453CD" w14:textId="77777777" w:rsidR="002B176F" w:rsidRDefault="002B176F" w:rsidP="002B176F">
      <w:pPr>
        <w:numPr>
          <w:ilvl w:val="0"/>
          <w:numId w:val="5"/>
        </w:numPr>
        <w:jc w:val="both"/>
        <w:rPr>
          <w:rFonts w:ascii="Arial" w:hAnsi="Arial" w:cs="Arial"/>
        </w:rPr>
      </w:pPr>
      <w:r w:rsidRPr="00FE3820">
        <w:rPr>
          <w:rFonts w:ascii="Arial" w:hAnsi="Arial" w:cs="Arial"/>
        </w:rPr>
        <w:t>Acceso sin restricción a personas para uso recreativo.</w:t>
      </w:r>
    </w:p>
    <w:p w14:paraId="126FC0F5" w14:textId="77777777" w:rsidR="002B176F" w:rsidRPr="00B67209" w:rsidRDefault="002B176F" w:rsidP="002B176F"/>
    <w:p w14:paraId="644A368B" w14:textId="77777777" w:rsidR="002B176F" w:rsidRPr="00B67209" w:rsidRDefault="002B176F" w:rsidP="002B176F"/>
    <w:p w14:paraId="095BAF82" w14:textId="77777777" w:rsidR="00895963" w:rsidRDefault="00895963" w:rsidP="002B176F">
      <w:pPr>
        <w:jc w:val="both"/>
        <w:rPr>
          <w:rFonts w:ascii="Arial" w:hAnsi="Arial" w:cs="Arial"/>
          <w:b/>
          <w:bCs/>
          <w:u w:val="single"/>
        </w:rPr>
      </w:pPr>
    </w:p>
    <w:p w14:paraId="1D68CBBF" w14:textId="77777777" w:rsidR="00895963" w:rsidRDefault="00895963" w:rsidP="002B176F">
      <w:pPr>
        <w:jc w:val="both"/>
        <w:rPr>
          <w:rFonts w:ascii="Arial" w:hAnsi="Arial" w:cs="Arial"/>
          <w:b/>
          <w:bCs/>
          <w:u w:val="single"/>
        </w:rPr>
      </w:pPr>
    </w:p>
    <w:p w14:paraId="585D16BB" w14:textId="77777777" w:rsidR="00895963" w:rsidRDefault="00895963" w:rsidP="002B176F">
      <w:pPr>
        <w:jc w:val="both"/>
        <w:rPr>
          <w:rFonts w:ascii="Arial" w:hAnsi="Arial" w:cs="Arial"/>
          <w:b/>
          <w:bCs/>
          <w:u w:val="single"/>
        </w:rPr>
      </w:pPr>
    </w:p>
    <w:p w14:paraId="063DF48E" w14:textId="77777777" w:rsidR="00895963" w:rsidRDefault="00895963" w:rsidP="002B176F">
      <w:pPr>
        <w:jc w:val="both"/>
        <w:rPr>
          <w:rFonts w:ascii="Arial" w:hAnsi="Arial" w:cs="Arial"/>
          <w:b/>
          <w:bCs/>
          <w:u w:val="single"/>
        </w:rPr>
      </w:pPr>
    </w:p>
    <w:p w14:paraId="2498AAAB" w14:textId="77777777" w:rsidR="00723049" w:rsidRDefault="00723049" w:rsidP="002B176F">
      <w:pPr>
        <w:jc w:val="both"/>
        <w:rPr>
          <w:rFonts w:ascii="Arial" w:hAnsi="Arial" w:cs="Arial"/>
          <w:b/>
          <w:bCs/>
          <w:u w:val="single"/>
        </w:rPr>
      </w:pPr>
    </w:p>
    <w:p w14:paraId="0E1B4D8A" w14:textId="77777777" w:rsidR="002B176F" w:rsidRDefault="002B176F" w:rsidP="002B176F">
      <w:pPr>
        <w:jc w:val="both"/>
        <w:rPr>
          <w:rFonts w:ascii="Arial" w:hAnsi="Arial" w:cs="Arial"/>
          <w:b/>
          <w:bCs/>
          <w:u w:val="single"/>
        </w:rPr>
      </w:pPr>
      <w:bookmarkStart w:id="12" w:name="_GoBack"/>
      <w:bookmarkEnd w:id="12"/>
      <w:r w:rsidRPr="009142E9">
        <w:rPr>
          <w:rFonts w:ascii="Arial" w:hAnsi="Arial" w:cs="Arial"/>
          <w:b/>
          <w:bCs/>
          <w:u w:val="single"/>
        </w:rPr>
        <w:lastRenderedPageBreak/>
        <w:t>Captación:</w:t>
      </w:r>
    </w:p>
    <w:p w14:paraId="487A4ED8" w14:textId="77777777" w:rsidR="002B176F" w:rsidRPr="009142E9" w:rsidRDefault="002B176F" w:rsidP="002B176F">
      <w:pPr>
        <w:jc w:val="both"/>
        <w:rPr>
          <w:rFonts w:ascii="Arial" w:hAnsi="Arial" w:cs="Arial"/>
          <w:b/>
          <w:bCs/>
          <w:u w:val="single"/>
        </w:rPr>
      </w:pPr>
    </w:p>
    <w:p w14:paraId="172F98A7" w14:textId="77777777" w:rsidR="002B176F" w:rsidRDefault="002B176F" w:rsidP="002B176F">
      <w:pPr>
        <w:numPr>
          <w:ilvl w:val="0"/>
          <w:numId w:val="6"/>
        </w:numPr>
        <w:jc w:val="both"/>
        <w:rPr>
          <w:rFonts w:ascii="Arial" w:hAnsi="Arial" w:cs="Arial"/>
        </w:rPr>
      </w:pPr>
      <w:r>
        <w:rPr>
          <w:rFonts w:ascii="Arial" w:hAnsi="Arial" w:cs="Arial"/>
        </w:rPr>
        <w:t>Falta de enmallado perimetral para protección de la captación</w:t>
      </w:r>
    </w:p>
    <w:p w14:paraId="17FFEC87" w14:textId="77777777" w:rsidR="002B176F" w:rsidRDefault="002B176F" w:rsidP="002B176F">
      <w:pPr>
        <w:numPr>
          <w:ilvl w:val="0"/>
          <w:numId w:val="6"/>
        </w:numPr>
        <w:jc w:val="both"/>
        <w:rPr>
          <w:rFonts w:ascii="Arial" w:hAnsi="Arial" w:cs="Arial"/>
        </w:rPr>
      </w:pPr>
      <w:r>
        <w:rPr>
          <w:rFonts w:ascii="Arial" w:hAnsi="Arial" w:cs="Arial"/>
        </w:rPr>
        <w:t xml:space="preserve">No presenta rejilla en la boca toma </w:t>
      </w:r>
    </w:p>
    <w:p w14:paraId="5021B0D0" w14:textId="77777777" w:rsidR="002B176F" w:rsidRDefault="002B176F" w:rsidP="002B176F">
      <w:pPr>
        <w:numPr>
          <w:ilvl w:val="0"/>
          <w:numId w:val="6"/>
        </w:numPr>
        <w:jc w:val="both"/>
        <w:rPr>
          <w:rFonts w:ascii="Arial" w:hAnsi="Arial" w:cs="Arial"/>
        </w:rPr>
      </w:pPr>
      <w:r w:rsidRPr="00946229">
        <w:rPr>
          <w:rFonts w:ascii="Arial" w:hAnsi="Arial" w:cs="Arial"/>
        </w:rPr>
        <w:t>Falta de malla de la boca toma y una persona responsable para la limpieza de la cuenca</w:t>
      </w:r>
    </w:p>
    <w:p w14:paraId="3788F720" w14:textId="77777777" w:rsidR="002B176F" w:rsidRDefault="002B176F" w:rsidP="002B176F">
      <w:pPr>
        <w:numPr>
          <w:ilvl w:val="0"/>
          <w:numId w:val="6"/>
        </w:numPr>
        <w:jc w:val="both"/>
        <w:rPr>
          <w:rFonts w:ascii="Arial" w:hAnsi="Arial" w:cs="Arial"/>
        </w:rPr>
      </w:pPr>
      <w:r>
        <w:rPr>
          <w:rFonts w:ascii="Arial" w:hAnsi="Arial" w:cs="Arial"/>
        </w:rPr>
        <w:t>El tanque de captación no cuenta con tapa para su protección</w:t>
      </w:r>
    </w:p>
    <w:p w14:paraId="1C7D5F1E" w14:textId="77777777" w:rsidR="002B176F" w:rsidRDefault="002B176F" w:rsidP="002B176F">
      <w:pPr>
        <w:numPr>
          <w:ilvl w:val="0"/>
          <w:numId w:val="6"/>
        </w:numPr>
        <w:jc w:val="both"/>
        <w:rPr>
          <w:rFonts w:ascii="Arial" w:hAnsi="Arial" w:cs="Arial"/>
        </w:rPr>
      </w:pPr>
      <w:r>
        <w:rPr>
          <w:rFonts w:ascii="Arial" w:hAnsi="Arial" w:cs="Arial"/>
        </w:rPr>
        <w:t>Falta de escalera interna para su mantenimiento</w:t>
      </w:r>
    </w:p>
    <w:p w14:paraId="10B6C93C" w14:textId="77777777" w:rsidR="002B176F" w:rsidRDefault="002B176F" w:rsidP="002B176F">
      <w:pPr>
        <w:numPr>
          <w:ilvl w:val="0"/>
          <w:numId w:val="6"/>
        </w:numPr>
        <w:jc w:val="both"/>
        <w:rPr>
          <w:rFonts w:ascii="Arial" w:hAnsi="Arial" w:cs="Arial"/>
        </w:rPr>
      </w:pPr>
      <w:r>
        <w:rPr>
          <w:rFonts w:ascii="Arial" w:hAnsi="Arial" w:cs="Arial"/>
        </w:rPr>
        <w:t>Es utilizada para recreativo y actividad de  lavado de ropa</w:t>
      </w:r>
    </w:p>
    <w:p w14:paraId="4F52B346" w14:textId="77777777" w:rsidR="002B176F" w:rsidRDefault="002B176F" w:rsidP="002B176F">
      <w:pPr>
        <w:numPr>
          <w:ilvl w:val="0"/>
          <w:numId w:val="6"/>
        </w:numPr>
        <w:jc w:val="both"/>
        <w:rPr>
          <w:rFonts w:ascii="Arial" w:hAnsi="Arial" w:cs="Arial"/>
        </w:rPr>
      </w:pPr>
      <w:r>
        <w:rPr>
          <w:rFonts w:ascii="Arial" w:hAnsi="Arial" w:cs="Arial"/>
        </w:rPr>
        <w:t xml:space="preserve">Hace falta mantenimiento a las válvulas </w:t>
      </w:r>
    </w:p>
    <w:p w14:paraId="32B47247" w14:textId="77777777" w:rsidR="002B176F" w:rsidRDefault="002B176F" w:rsidP="002B176F">
      <w:pPr>
        <w:numPr>
          <w:ilvl w:val="0"/>
          <w:numId w:val="6"/>
        </w:numPr>
        <w:jc w:val="both"/>
        <w:rPr>
          <w:rFonts w:ascii="Arial" w:hAnsi="Arial" w:cs="Arial"/>
        </w:rPr>
      </w:pPr>
      <w:r>
        <w:rPr>
          <w:rFonts w:ascii="Arial" w:hAnsi="Arial" w:cs="Arial"/>
        </w:rPr>
        <w:t>Desemboque de drenaje de casas aledañas</w:t>
      </w:r>
    </w:p>
    <w:p w14:paraId="4F90CC35" w14:textId="77777777" w:rsidR="00A968DD" w:rsidRDefault="00A968DD" w:rsidP="00A968DD">
      <w:pPr>
        <w:ind w:left="360"/>
        <w:jc w:val="both"/>
        <w:rPr>
          <w:rFonts w:ascii="Arial" w:hAnsi="Arial" w:cs="Arial"/>
        </w:rPr>
      </w:pPr>
    </w:p>
    <w:p w14:paraId="00F6F2DC" w14:textId="77777777" w:rsidR="000B7C15" w:rsidRDefault="000B7C15" w:rsidP="000B7C15">
      <w:pPr>
        <w:rPr>
          <w:rFonts w:ascii="Arial" w:hAnsi="Arial" w:cs="Arial"/>
        </w:rPr>
      </w:pPr>
    </w:p>
    <w:p w14:paraId="1CCFA117" w14:textId="77777777" w:rsidR="002B176F" w:rsidRPr="000B7C15" w:rsidRDefault="002B176F" w:rsidP="000B7C15">
      <w:r w:rsidRPr="009142E9">
        <w:rPr>
          <w:rFonts w:ascii="Arial" w:hAnsi="Arial" w:cs="Arial"/>
          <w:b/>
          <w:bCs/>
          <w:u w:val="single"/>
        </w:rPr>
        <w:t>Peligros en la línea de conducción</w:t>
      </w:r>
      <w:r>
        <w:rPr>
          <w:rFonts w:ascii="Arial" w:hAnsi="Arial" w:cs="Arial"/>
          <w:b/>
          <w:bCs/>
          <w:u w:val="single"/>
        </w:rPr>
        <w:t>:</w:t>
      </w:r>
    </w:p>
    <w:p w14:paraId="6463A78D" w14:textId="77777777" w:rsidR="002B176F" w:rsidRPr="009142E9" w:rsidRDefault="002B176F" w:rsidP="002B176F">
      <w:pPr>
        <w:rPr>
          <w:rFonts w:ascii="Arial" w:hAnsi="Arial" w:cs="Arial"/>
          <w:b/>
          <w:bCs/>
          <w:u w:val="single"/>
        </w:rPr>
      </w:pPr>
    </w:p>
    <w:p w14:paraId="5E1FBA67" w14:textId="77777777" w:rsidR="002B176F" w:rsidRDefault="002B176F" w:rsidP="002B176F">
      <w:pPr>
        <w:numPr>
          <w:ilvl w:val="0"/>
          <w:numId w:val="7"/>
        </w:numPr>
        <w:rPr>
          <w:rFonts w:ascii="Arial" w:hAnsi="Arial" w:cs="Arial"/>
        </w:rPr>
      </w:pPr>
      <w:r>
        <w:rPr>
          <w:rFonts w:ascii="Arial" w:hAnsi="Arial" w:cs="Arial"/>
        </w:rPr>
        <w:t>Falta de mantenimiento en las 3 válvulas que se ubican en el tanque colector</w:t>
      </w:r>
    </w:p>
    <w:p w14:paraId="023EF26A" w14:textId="77777777" w:rsidR="002B176F" w:rsidRDefault="002B176F" w:rsidP="002B176F">
      <w:pPr>
        <w:numPr>
          <w:ilvl w:val="0"/>
          <w:numId w:val="7"/>
        </w:numPr>
        <w:rPr>
          <w:rFonts w:ascii="Arial" w:hAnsi="Arial" w:cs="Arial"/>
        </w:rPr>
      </w:pPr>
      <w:r>
        <w:rPr>
          <w:rFonts w:ascii="Arial" w:hAnsi="Arial" w:cs="Arial"/>
        </w:rPr>
        <w:t>Falta de vigilancia en el inicio de la línea de conducción</w:t>
      </w:r>
    </w:p>
    <w:p w14:paraId="43E67CB0" w14:textId="77777777" w:rsidR="002B176F" w:rsidRDefault="002B176F" w:rsidP="002B176F">
      <w:pPr>
        <w:numPr>
          <w:ilvl w:val="0"/>
          <w:numId w:val="7"/>
        </w:numPr>
        <w:rPr>
          <w:rFonts w:ascii="Arial" w:hAnsi="Arial" w:cs="Arial"/>
        </w:rPr>
      </w:pPr>
      <w:r>
        <w:rPr>
          <w:rFonts w:ascii="Arial" w:hAnsi="Arial" w:cs="Arial"/>
        </w:rPr>
        <w:t>Falta de protección  perimetral en el área</w:t>
      </w:r>
      <w:r w:rsidRPr="009142E9">
        <w:rPr>
          <w:rFonts w:ascii="Arial" w:hAnsi="Arial" w:cs="Arial"/>
        </w:rPr>
        <w:t>.</w:t>
      </w:r>
    </w:p>
    <w:p w14:paraId="7C4A3DE8" w14:textId="77777777" w:rsidR="002B176F" w:rsidRDefault="002B176F" w:rsidP="002B176F">
      <w:pPr>
        <w:numPr>
          <w:ilvl w:val="0"/>
          <w:numId w:val="7"/>
        </w:numPr>
        <w:rPr>
          <w:rFonts w:ascii="Arial" w:hAnsi="Arial" w:cs="Arial"/>
        </w:rPr>
      </w:pPr>
      <w:r>
        <w:rPr>
          <w:rFonts w:ascii="Arial" w:hAnsi="Arial" w:cs="Arial"/>
        </w:rPr>
        <w:t>Falta de 14 cajas de protección para las válvulas de expulsión de aire en las dos líneas de conducción</w:t>
      </w:r>
    </w:p>
    <w:p w14:paraId="4735F98C" w14:textId="77777777" w:rsidR="002B176F" w:rsidRDefault="002B176F" w:rsidP="002B176F">
      <w:pPr>
        <w:numPr>
          <w:ilvl w:val="0"/>
          <w:numId w:val="7"/>
        </w:numPr>
        <w:rPr>
          <w:rFonts w:ascii="Arial" w:hAnsi="Arial" w:cs="Arial"/>
        </w:rPr>
      </w:pPr>
      <w:r>
        <w:rPr>
          <w:rFonts w:ascii="Arial" w:hAnsi="Arial" w:cs="Arial"/>
        </w:rPr>
        <w:t>Tubería esta expuesta a vandalismo.</w:t>
      </w:r>
    </w:p>
    <w:p w14:paraId="7CB34AE5" w14:textId="77777777" w:rsidR="002B176F" w:rsidRPr="00033D84" w:rsidRDefault="002B176F" w:rsidP="002B176F">
      <w:pPr>
        <w:numPr>
          <w:ilvl w:val="0"/>
          <w:numId w:val="7"/>
        </w:numPr>
        <w:rPr>
          <w:rFonts w:ascii="Arial" w:hAnsi="Arial" w:cs="Arial"/>
        </w:rPr>
      </w:pPr>
      <w:r w:rsidRPr="00033D84">
        <w:rPr>
          <w:rFonts w:ascii="Arial" w:hAnsi="Arial" w:cs="Arial"/>
        </w:rPr>
        <w:t>Se observo la falta de mantenimiento y pintura a toda la línea de conducción.</w:t>
      </w:r>
    </w:p>
    <w:p w14:paraId="054D27A2" w14:textId="77777777" w:rsidR="002B176F" w:rsidRDefault="002B176F" w:rsidP="002B176F">
      <w:pPr>
        <w:numPr>
          <w:ilvl w:val="0"/>
          <w:numId w:val="7"/>
        </w:numPr>
        <w:rPr>
          <w:rFonts w:ascii="Arial" w:hAnsi="Arial" w:cs="Arial"/>
        </w:rPr>
      </w:pPr>
      <w:r>
        <w:rPr>
          <w:rFonts w:ascii="Arial" w:hAnsi="Arial" w:cs="Arial"/>
        </w:rPr>
        <w:t>Presencia de fuga por ruptura en la línea de conducción.</w:t>
      </w:r>
    </w:p>
    <w:p w14:paraId="7BF62FD0" w14:textId="77777777" w:rsidR="000B7C15" w:rsidRDefault="000B7C15" w:rsidP="002B176F">
      <w:pPr>
        <w:rPr>
          <w:rFonts w:ascii="Arial" w:hAnsi="Arial" w:cs="Arial"/>
          <w:b/>
          <w:bCs/>
          <w:u w:val="single"/>
        </w:rPr>
      </w:pPr>
    </w:p>
    <w:p w14:paraId="2E954715" w14:textId="77777777" w:rsidR="000B7C15" w:rsidRDefault="000B7C15" w:rsidP="002B176F">
      <w:pPr>
        <w:rPr>
          <w:rFonts w:ascii="Arial" w:hAnsi="Arial" w:cs="Arial"/>
          <w:b/>
          <w:bCs/>
          <w:u w:val="single"/>
        </w:rPr>
      </w:pPr>
    </w:p>
    <w:p w14:paraId="2FD4C8AC" w14:textId="77777777" w:rsidR="002B176F" w:rsidRDefault="002B176F" w:rsidP="002B176F">
      <w:pPr>
        <w:rPr>
          <w:rFonts w:ascii="Arial" w:hAnsi="Arial" w:cs="Arial"/>
          <w:b/>
          <w:bCs/>
          <w:u w:val="single"/>
        </w:rPr>
      </w:pPr>
      <w:r w:rsidRPr="009142E9">
        <w:rPr>
          <w:rFonts w:ascii="Arial" w:hAnsi="Arial" w:cs="Arial"/>
          <w:b/>
          <w:bCs/>
          <w:u w:val="single"/>
        </w:rPr>
        <w:t>Pelig</w:t>
      </w:r>
      <w:r>
        <w:rPr>
          <w:rFonts w:ascii="Arial" w:hAnsi="Arial" w:cs="Arial"/>
          <w:b/>
          <w:bCs/>
          <w:u w:val="single"/>
        </w:rPr>
        <w:t xml:space="preserve">ros en los tanques filtros </w:t>
      </w:r>
    </w:p>
    <w:p w14:paraId="1123325F" w14:textId="77777777" w:rsidR="002B176F" w:rsidRPr="009142E9" w:rsidRDefault="002B176F" w:rsidP="002B176F">
      <w:pPr>
        <w:rPr>
          <w:rFonts w:ascii="Arial" w:hAnsi="Arial" w:cs="Arial"/>
          <w:b/>
          <w:bCs/>
          <w:u w:val="single"/>
        </w:rPr>
      </w:pPr>
    </w:p>
    <w:p w14:paraId="0E502FB8" w14:textId="77777777" w:rsidR="002B176F" w:rsidRPr="009142E9" w:rsidRDefault="002B176F" w:rsidP="002B176F">
      <w:pPr>
        <w:jc w:val="both"/>
        <w:rPr>
          <w:rFonts w:ascii="Arial" w:hAnsi="Arial" w:cs="Arial"/>
        </w:rPr>
      </w:pPr>
    </w:p>
    <w:p w14:paraId="35436B14" w14:textId="77777777" w:rsidR="002B176F" w:rsidRDefault="002B176F" w:rsidP="000B7C15">
      <w:pPr>
        <w:numPr>
          <w:ilvl w:val="0"/>
          <w:numId w:val="8"/>
        </w:numPr>
        <w:tabs>
          <w:tab w:val="clear" w:pos="720"/>
          <w:tab w:val="num" w:pos="142"/>
        </w:tabs>
        <w:ind w:left="426"/>
        <w:jc w:val="both"/>
        <w:rPr>
          <w:rFonts w:ascii="Arial" w:hAnsi="Arial" w:cs="Arial"/>
        </w:rPr>
      </w:pPr>
      <w:r>
        <w:rPr>
          <w:rFonts w:ascii="Arial" w:hAnsi="Arial" w:cs="Arial"/>
        </w:rPr>
        <w:t>Foco de infección por criadero de mosquitos</w:t>
      </w:r>
    </w:p>
    <w:p w14:paraId="766FB1CF" w14:textId="77777777" w:rsidR="002B176F" w:rsidRDefault="002B176F" w:rsidP="000B7C15">
      <w:pPr>
        <w:numPr>
          <w:ilvl w:val="0"/>
          <w:numId w:val="8"/>
        </w:numPr>
        <w:ind w:left="426"/>
        <w:rPr>
          <w:rFonts w:ascii="Arial" w:hAnsi="Arial" w:cs="Arial"/>
        </w:rPr>
      </w:pPr>
      <w:r>
        <w:rPr>
          <w:rFonts w:ascii="Arial" w:hAnsi="Arial" w:cs="Arial"/>
        </w:rPr>
        <w:t>Falta de mantenimiento y pintura a los tanques filtros.</w:t>
      </w:r>
    </w:p>
    <w:p w14:paraId="36054058" w14:textId="77777777" w:rsidR="002B176F" w:rsidRDefault="002B176F" w:rsidP="000B7C15">
      <w:pPr>
        <w:numPr>
          <w:ilvl w:val="0"/>
          <w:numId w:val="8"/>
        </w:numPr>
        <w:ind w:left="426"/>
        <w:rPr>
          <w:rFonts w:ascii="Arial" w:hAnsi="Arial" w:cs="Arial"/>
        </w:rPr>
      </w:pPr>
      <w:r w:rsidRPr="005B0E8E">
        <w:rPr>
          <w:rFonts w:ascii="Arial" w:hAnsi="Arial" w:cs="Arial"/>
        </w:rPr>
        <w:t>Falta de seguridad en el área</w:t>
      </w:r>
      <w:r>
        <w:rPr>
          <w:rFonts w:ascii="Arial" w:hAnsi="Arial" w:cs="Arial"/>
        </w:rPr>
        <w:t xml:space="preserve"> </w:t>
      </w:r>
      <w:r w:rsidRPr="005B0E8E">
        <w:rPr>
          <w:rFonts w:ascii="Arial" w:hAnsi="Arial" w:cs="Arial"/>
        </w:rPr>
        <w:t>el enmallado perimetral deteriorado</w:t>
      </w:r>
      <w:r>
        <w:rPr>
          <w:rFonts w:ascii="Arial" w:hAnsi="Arial" w:cs="Arial"/>
        </w:rPr>
        <w:t xml:space="preserve"> que permite el acceso a animales.</w:t>
      </w:r>
    </w:p>
    <w:p w14:paraId="02824A69" w14:textId="77777777" w:rsidR="002B176F" w:rsidRDefault="002B176F" w:rsidP="000B7C15">
      <w:pPr>
        <w:numPr>
          <w:ilvl w:val="0"/>
          <w:numId w:val="8"/>
        </w:numPr>
        <w:ind w:left="426"/>
        <w:rPr>
          <w:rFonts w:ascii="Arial" w:hAnsi="Arial" w:cs="Arial"/>
        </w:rPr>
      </w:pPr>
      <w:r>
        <w:rPr>
          <w:rFonts w:ascii="Arial" w:hAnsi="Arial" w:cs="Arial"/>
        </w:rPr>
        <w:t>Falta de  escalera para el acceso a limpieza de tanques filtros</w:t>
      </w:r>
    </w:p>
    <w:p w14:paraId="5B6D5AD6" w14:textId="77777777" w:rsidR="002B176F" w:rsidRPr="000B7C15" w:rsidRDefault="002B176F" w:rsidP="000B7C15">
      <w:pPr>
        <w:numPr>
          <w:ilvl w:val="0"/>
          <w:numId w:val="8"/>
        </w:numPr>
        <w:ind w:left="426"/>
        <w:rPr>
          <w:rFonts w:ascii="Arial" w:hAnsi="Arial" w:cs="Arial"/>
        </w:rPr>
      </w:pPr>
      <w:r>
        <w:rPr>
          <w:rFonts w:ascii="Arial" w:hAnsi="Arial" w:cs="Arial"/>
        </w:rPr>
        <w:t>Falta de mantenimiento a las 18 válvulas</w:t>
      </w:r>
    </w:p>
    <w:p w14:paraId="0D42A288" w14:textId="77777777" w:rsidR="000B7C15" w:rsidRDefault="000B7C15" w:rsidP="000B7C15">
      <w:pPr>
        <w:spacing w:after="200" w:line="276" w:lineRule="auto"/>
        <w:rPr>
          <w:rFonts w:ascii="Arial" w:hAnsi="Arial" w:cs="Arial"/>
        </w:rPr>
      </w:pPr>
    </w:p>
    <w:p w14:paraId="5061FD44" w14:textId="77777777" w:rsidR="002B176F" w:rsidRPr="000B7C15" w:rsidRDefault="002B176F" w:rsidP="000B7C15">
      <w:pPr>
        <w:spacing w:after="200" w:line="276" w:lineRule="auto"/>
        <w:rPr>
          <w:rFonts w:ascii="Arial" w:hAnsi="Arial" w:cs="Arial"/>
        </w:rPr>
      </w:pPr>
      <w:r>
        <w:rPr>
          <w:rFonts w:ascii="Arial" w:hAnsi="Arial" w:cs="Arial"/>
          <w:b/>
          <w:bCs/>
          <w:u w:val="single"/>
        </w:rPr>
        <w:t>Peligros e</w:t>
      </w:r>
      <w:r w:rsidRPr="009142E9">
        <w:rPr>
          <w:rFonts w:ascii="Arial" w:hAnsi="Arial" w:cs="Arial"/>
          <w:b/>
          <w:bCs/>
          <w:u w:val="single"/>
        </w:rPr>
        <w:t xml:space="preserve">n el  </w:t>
      </w:r>
      <w:r>
        <w:rPr>
          <w:rFonts w:ascii="Arial" w:hAnsi="Arial" w:cs="Arial"/>
          <w:b/>
          <w:bCs/>
          <w:u w:val="single"/>
        </w:rPr>
        <w:t>t</w:t>
      </w:r>
      <w:r w:rsidRPr="009142E9">
        <w:rPr>
          <w:rFonts w:ascii="Arial" w:hAnsi="Arial" w:cs="Arial"/>
          <w:b/>
          <w:bCs/>
          <w:u w:val="single"/>
        </w:rPr>
        <w:t xml:space="preserve">anque de </w:t>
      </w:r>
      <w:r>
        <w:rPr>
          <w:rFonts w:ascii="Arial" w:hAnsi="Arial" w:cs="Arial"/>
          <w:b/>
          <w:bCs/>
          <w:u w:val="single"/>
        </w:rPr>
        <w:t>a</w:t>
      </w:r>
      <w:r w:rsidRPr="009142E9">
        <w:rPr>
          <w:rFonts w:ascii="Arial" w:hAnsi="Arial" w:cs="Arial"/>
          <w:b/>
          <w:bCs/>
          <w:u w:val="single"/>
        </w:rPr>
        <w:t>lmacenamiento:</w:t>
      </w:r>
    </w:p>
    <w:p w14:paraId="5A3E0CF1" w14:textId="77777777" w:rsidR="002B176F" w:rsidRPr="009142E9" w:rsidRDefault="002B176F" w:rsidP="002B176F">
      <w:pPr>
        <w:ind w:left="720"/>
        <w:jc w:val="both"/>
        <w:rPr>
          <w:rFonts w:ascii="Arial" w:hAnsi="Arial" w:cs="Arial"/>
        </w:rPr>
      </w:pPr>
    </w:p>
    <w:p w14:paraId="19836154" w14:textId="77777777" w:rsidR="002B176F" w:rsidRPr="002A0823" w:rsidRDefault="002B176F" w:rsidP="002B176F">
      <w:pPr>
        <w:numPr>
          <w:ilvl w:val="0"/>
          <w:numId w:val="9"/>
        </w:numPr>
        <w:ind w:left="357"/>
        <w:jc w:val="both"/>
        <w:rPr>
          <w:rFonts w:ascii="Arial" w:hAnsi="Arial" w:cs="Arial"/>
          <w:b/>
          <w:bCs/>
          <w:u w:val="single"/>
        </w:rPr>
      </w:pPr>
      <w:r>
        <w:rPr>
          <w:rFonts w:ascii="Arial" w:hAnsi="Arial" w:cs="Arial"/>
        </w:rPr>
        <w:t>Falta de planta de tratamiento de agua.</w:t>
      </w:r>
    </w:p>
    <w:p w14:paraId="60399CF2" w14:textId="77777777" w:rsidR="002B176F" w:rsidRPr="002A0823" w:rsidRDefault="002B176F" w:rsidP="002B176F">
      <w:pPr>
        <w:numPr>
          <w:ilvl w:val="0"/>
          <w:numId w:val="9"/>
        </w:numPr>
        <w:ind w:left="357"/>
        <w:jc w:val="both"/>
        <w:rPr>
          <w:rFonts w:ascii="Arial" w:hAnsi="Arial" w:cs="Arial"/>
          <w:b/>
          <w:bCs/>
          <w:u w:val="single"/>
        </w:rPr>
      </w:pPr>
      <w:r>
        <w:rPr>
          <w:rFonts w:ascii="Arial" w:hAnsi="Arial" w:cs="Arial"/>
        </w:rPr>
        <w:t>Falta de andadores que faciliten la operación.</w:t>
      </w:r>
    </w:p>
    <w:p w14:paraId="1D46CA0E" w14:textId="77777777" w:rsidR="002B176F" w:rsidRPr="002A0823" w:rsidRDefault="002B176F" w:rsidP="002B176F">
      <w:pPr>
        <w:numPr>
          <w:ilvl w:val="0"/>
          <w:numId w:val="9"/>
        </w:numPr>
        <w:ind w:left="357"/>
        <w:jc w:val="both"/>
        <w:rPr>
          <w:rFonts w:ascii="Arial" w:hAnsi="Arial" w:cs="Arial"/>
          <w:b/>
          <w:bCs/>
          <w:u w:val="single"/>
        </w:rPr>
      </w:pPr>
      <w:r>
        <w:rPr>
          <w:rFonts w:ascii="Arial" w:hAnsi="Arial" w:cs="Arial"/>
        </w:rPr>
        <w:t xml:space="preserve">Falta de cunetas alrededor de los tanques </w:t>
      </w:r>
    </w:p>
    <w:p w14:paraId="3FC24245" w14:textId="77777777" w:rsidR="002B176F" w:rsidRPr="002A0823" w:rsidRDefault="002B176F" w:rsidP="002B176F">
      <w:pPr>
        <w:numPr>
          <w:ilvl w:val="0"/>
          <w:numId w:val="9"/>
        </w:numPr>
        <w:ind w:left="357"/>
        <w:jc w:val="both"/>
        <w:rPr>
          <w:rFonts w:ascii="Arial" w:hAnsi="Arial" w:cs="Arial"/>
          <w:b/>
          <w:bCs/>
          <w:u w:val="single"/>
        </w:rPr>
      </w:pPr>
      <w:r>
        <w:rPr>
          <w:rFonts w:ascii="Arial" w:hAnsi="Arial" w:cs="Arial"/>
        </w:rPr>
        <w:t>Las losas de los tanque 1 y 2 presentan agrietamiento</w:t>
      </w:r>
    </w:p>
    <w:p w14:paraId="1A7519F9" w14:textId="77777777" w:rsidR="002B176F" w:rsidRPr="002A0823" w:rsidRDefault="002B176F" w:rsidP="002B176F">
      <w:pPr>
        <w:numPr>
          <w:ilvl w:val="0"/>
          <w:numId w:val="9"/>
        </w:numPr>
        <w:ind w:left="357"/>
        <w:jc w:val="both"/>
        <w:rPr>
          <w:rFonts w:ascii="Arial" w:hAnsi="Arial" w:cs="Arial"/>
          <w:b/>
          <w:bCs/>
          <w:u w:val="single"/>
        </w:rPr>
      </w:pPr>
      <w:r>
        <w:rPr>
          <w:rFonts w:ascii="Arial" w:hAnsi="Arial" w:cs="Arial"/>
        </w:rPr>
        <w:t>Falta de tapas de protección, pintura  y protección a las rejillas de ventilación.</w:t>
      </w:r>
    </w:p>
    <w:p w14:paraId="1972352F" w14:textId="77777777" w:rsidR="002B176F" w:rsidRPr="002A0823" w:rsidRDefault="002B176F" w:rsidP="002B176F">
      <w:pPr>
        <w:numPr>
          <w:ilvl w:val="0"/>
          <w:numId w:val="9"/>
        </w:numPr>
        <w:ind w:left="357"/>
        <w:jc w:val="both"/>
        <w:rPr>
          <w:rFonts w:ascii="Arial" w:hAnsi="Arial" w:cs="Arial"/>
          <w:b/>
          <w:bCs/>
          <w:u w:val="single"/>
        </w:rPr>
      </w:pPr>
      <w:r>
        <w:rPr>
          <w:rFonts w:ascii="Arial" w:hAnsi="Arial" w:cs="Arial"/>
        </w:rPr>
        <w:lastRenderedPageBreak/>
        <w:t>Se observo presencia de agrietamiento en las paredes de los tanques de almacenamiento.</w:t>
      </w:r>
    </w:p>
    <w:p w14:paraId="4D6F09BD" w14:textId="77777777" w:rsidR="002B176F" w:rsidRPr="002A0823" w:rsidRDefault="002B176F" w:rsidP="002B176F">
      <w:pPr>
        <w:numPr>
          <w:ilvl w:val="0"/>
          <w:numId w:val="9"/>
        </w:numPr>
        <w:ind w:left="357"/>
        <w:jc w:val="both"/>
        <w:rPr>
          <w:rFonts w:ascii="Arial" w:hAnsi="Arial" w:cs="Arial"/>
          <w:b/>
          <w:bCs/>
          <w:u w:val="single"/>
        </w:rPr>
      </w:pPr>
      <w:r>
        <w:rPr>
          <w:rFonts w:ascii="Arial" w:hAnsi="Arial" w:cs="Arial"/>
        </w:rPr>
        <w:t>Las válvulas de control para el suministro a la red presentan fugas</w:t>
      </w:r>
    </w:p>
    <w:p w14:paraId="37D5844F" w14:textId="77777777" w:rsidR="002B176F" w:rsidRPr="00033D84" w:rsidRDefault="002B176F" w:rsidP="002B176F">
      <w:pPr>
        <w:numPr>
          <w:ilvl w:val="0"/>
          <w:numId w:val="9"/>
        </w:numPr>
        <w:ind w:left="357"/>
        <w:jc w:val="both"/>
        <w:rPr>
          <w:rFonts w:ascii="Arial" w:hAnsi="Arial" w:cs="Arial"/>
          <w:b/>
          <w:bCs/>
          <w:u w:val="single"/>
        </w:rPr>
      </w:pPr>
      <w:r>
        <w:rPr>
          <w:rFonts w:ascii="Arial" w:hAnsi="Arial" w:cs="Arial"/>
        </w:rPr>
        <w:t xml:space="preserve">Se observo que es necesario la reparación de maya perimetral, portones, letreros de  prohibición del paso  </w:t>
      </w:r>
    </w:p>
    <w:p w14:paraId="15418CB7" w14:textId="77777777" w:rsidR="002B176F" w:rsidRPr="002269D7" w:rsidRDefault="002B176F" w:rsidP="002B176F">
      <w:pPr>
        <w:ind w:left="357"/>
        <w:jc w:val="center"/>
        <w:rPr>
          <w:rFonts w:ascii="Arial" w:hAnsi="Arial" w:cs="Arial"/>
          <w:b/>
          <w:bCs/>
          <w:u w:val="single"/>
        </w:rPr>
      </w:pPr>
    </w:p>
    <w:p w14:paraId="0EBFFCEF" w14:textId="77777777" w:rsidR="002B176F" w:rsidRDefault="002B176F" w:rsidP="000B7C15">
      <w:pPr>
        <w:jc w:val="both"/>
        <w:rPr>
          <w:rFonts w:ascii="Arial" w:hAnsi="Arial" w:cs="Arial"/>
        </w:rPr>
      </w:pPr>
    </w:p>
    <w:p w14:paraId="765715FE" w14:textId="77777777" w:rsidR="002B176F" w:rsidRPr="009142E9" w:rsidRDefault="002B176F" w:rsidP="002B176F">
      <w:pPr>
        <w:jc w:val="both"/>
        <w:rPr>
          <w:rFonts w:ascii="Arial" w:hAnsi="Arial" w:cs="Arial"/>
          <w:b/>
          <w:bCs/>
          <w:u w:val="single"/>
        </w:rPr>
      </w:pPr>
      <w:r>
        <w:rPr>
          <w:rFonts w:ascii="Arial" w:hAnsi="Arial" w:cs="Arial"/>
          <w:b/>
          <w:bCs/>
          <w:u w:val="single"/>
        </w:rPr>
        <w:t>Peligros en el tratamiento</w:t>
      </w:r>
    </w:p>
    <w:p w14:paraId="05F3A1D2" w14:textId="77777777" w:rsidR="002B176F" w:rsidRPr="009142E9" w:rsidRDefault="002B176F" w:rsidP="002B176F">
      <w:pPr>
        <w:ind w:left="720"/>
        <w:jc w:val="both"/>
        <w:rPr>
          <w:rFonts w:ascii="Arial" w:hAnsi="Arial" w:cs="Arial"/>
        </w:rPr>
      </w:pPr>
    </w:p>
    <w:p w14:paraId="6E93A22B" w14:textId="77777777" w:rsidR="002B176F" w:rsidRPr="00033D84" w:rsidRDefault="002B176F" w:rsidP="002B176F">
      <w:pPr>
        <w:numPr>
          <w:ilvl w:val="0"/>
          <w:numId w:val="9"/>
        </w:numPr>
        <w:ind w:left="357"/>
        <w:jc w:val="both"/>
        <w:rPr>
          <w:rFonts w:ascii="Arial" w:hAnsi="Arial" w:cs="Arial"/>
          <w:b/>
          <w:bCs/>
          <w:u w:val="single"/>
        </w:rPr>
      </w:pPr>
      <w:r>
        <w:rPr>
          <w:rFonts w:ascii="Arial" w:hAnsi="Arial" w:cs="Arial"/>
        </w:rPr>
        <w:t>El equipo de cloración trabaja al 50% debido que ya son equipos con bastante antigüedad.</w:t>
      </w:r>
    </w:p>
    <w:p w14:paraId="30C14442" w14:textId="77777777" w:rsidR="002B176F" w:rsidRPr="00033D84" w:rsidRDefault="002B176F" w:rsidP="002B176F">
      <w:pPr>
        <w:numPr>
          <w:ilvl w:val="0"/>
          <w:numId w:val="9"/>
        </w:numPr>
        <w:ind w:left="357"/>
        <w:jc w:val="both"/>
        <w:rPr>
          <w:rFonts w:ascii="Arial" w:hAnsi="Arial" w:cs="Arial"/>
          <w:b/>
          <w:bCs/>
          <w:u w:val="single"/>
        </w:rPr>
      </w:pPr>
      <w:r>
        <w:rPr>
          <w:rFonts w:ascii="Arial" w:hAnsi="Arial" w:cs="Arial"/>
        </w:rPr>
        <w:t>El personal no cuenta con la capacitación de operación de equipos.</w:t>
      </w:r>
    </w:p>
    <w:p w14:paraId="01645C8A" w14:textId="77777777" w:rsidR="002B176F" w:rsidRPr="008B4DD0" w:rsidRDefault="002B176F" w:rsidP="002B176F">
      <w:pPr>
        <w:numPr>
          <w:ilvl w:val="0"/>
          <w:numId w:val="9"/>
        </w:numPr>
        <w:ind w:left="357"/>
        <w:jc w:val="both"/>
        <w:rPr>
          <w:rFonts w:ascii="Arial" w:hAnsi="Arial" w:cs="Arial"/>
          <w:b/>
          <w:bCs/>
          <w:u w:val="single"/>
        </w:rPr>
      </w:pPr>
      <w:r>
        <w:rPr>
          <w:rFonts w:ascii="Arial" w:hAnsi="Arial" w:cs="Arial"/>
        </w:rPr>
        <w:t>Falta de señalamiento de zona restringida</w:t>
      </w:r>
    </w:p>
    <w:p w14:paraId="023ED555" w14:textId="77777777" w:rsidR="002B176F" w:rsidRPr="00033D84" w:rsidRDefault="002B176F" w:rsidP="002B176F">
      <w:pPr>
        <w:numPr>
          <w:ilvl w:val="0"/>
          <w:numId w:val="9"/>
        </w:numPr>
        <w:ind w:left="357"/>
        <w:jc w:val="both"/>
        <w:rPr>
          <w:rFonts w:ascii="Arial" w:hAnsi="Arial" w:cs="Arial"/>
          <w:b/>
          <w:bCs/>
          <w:u w:val="single"/>
        </w:rPr>
      </w:pPr>
      <w:r>
        <w:rPr>
          <w:rFonts w:ascii="Arial" w:hAnsi="Arial" w:cs="Arial"/>
        </w:rPr>
        <w:t>Se observó que la  ubicación de los equipos de cloración no son los correctos</w:t>
      </w:r>
    </w:p>
    <w:p w14:paraId="3F8ABE06" w14:textId="77777777" w:rsidR="002B176F" w:rsidRPr="00B67209" w:rsidRDefault="002B176F" w:rsidP="002B176F">
      <w:pPr>
        <w:numPr>
          <w:ilvl w:val="0"/>
          <w:numId w:val="9"/>
        </w:numPr>
        <w:ind w:left="357"/>
        <w:jc w:val="both"/>
        <w:rPr>
          <w:rFonts w:ascii="Arial" w:hAnsi="Arial" w:cs="Arial"/>
          <w:b/>
          <w:bCs/>
          <w:u w:val="single"/>
        </w:rPr>
      </w:pPr>
      <w:r>
        <w:rPr>
          <w:rFonts w:ascii="Arial" w:hAnsi="Arial" w:cs="Arial"/>
        </w:rPr>
        <w:t xml:space="preserve"> No se cuenta con el equipo contra incendios.</w:t>
      </w:r>
    </w:p>
    <w:p w14:paraId="48A8CE98" w14:textId="77777777" w:rsidR="002B176F" w:rsidRPr="002269D7" w:rsidRDefault="002B176F" w:rsidP="002B176F">
      <w:pPr>
        <w:ind w:left="284"/>
        <w:jc w:val="center"/>
        <w:rPr>
          <w:rFonts w:ascii="Arial" w:hAnsi="Arial" w:cs="Arial"/>
          <w:b/>
          <w:bCs/>
          <w:u w:val="single"/>
        </w:rPr>
      </w:pPr>
    </w:p>
    <w:p w14:paraId="0F0A89B8" w14:textId="77777777" w:rsidR="002B176F" w:rsidRPr="009142E9" w:rsidRDefault="002B176F" w:rsidP="002B176F">
      <w:pPr>
        <w:ind w:left="720"/>
        <w:rPr>
          <w:rFonts w:ascii="Arial" w:hAnsi="Arial" w:cs="Arial"/>
        </w:rPr>
      </w:pPr>
    </w:p>
    <w:p w14:paraId="22520BEC" w14:textId="77777777" w:rsidR="002B176F" w:rsidRPr="000B7C15" w:rsidRDefault="002B176F" w:rsidP="000B7C15">
      <w:pPr>
        <w:spacing w:after="200" w:line="276" w:lineRule="auto"/>
      </w:pPr>
      <w:r w:rsidRPr="009142E9">
        <w:rPr>
          <w:rFonts w:ascii="Arial" w:hAnsi="Arial" w:cs="Arial"/>
          <w:b/>
          <w:bCs/>
          <w:u w:val="single"/>
        </w:rPr>
        <w:t>En el Sistema de Distribución:</w:t>
      </w:r>
    </w:p>
    <w:p w14:paraId="40A0196D" w14:textId="77777777" w:rsidR="002B176F" w:rsidRDefault="002B176F" w:rsidP="002B176F">
      <w:pPr>
        <w:ind w:left="-76"/>
        <w:jc w:val="both"/>
        <w:rPr>
          <w:rFonts w:ascii="Arial" w:hAnsi="Arial" w:cs="Arial"/>
          <w:b/>
          <w:bCs/>
          <w:u w:val="single"/>
        </w:rPr>
      </w:pPr>
    </w:p>
    <w:p w14:paraId="58FC4961" w14:textId="77777777" w:rsidR="002B176F" w:rsidRPr="002269D7" w:rsidRDefault="002B176F" w:rsidP="002B176F">
      <w:pPr>
        <w:numPr>
          <w:ilvl w:val="0"/>
          <w:numId w:val="9"/>
        </w:numPr>
        <w:ind w:left="357"/>
        <w:jc w:val="both"/>
        <w:rPr>
          <w:rFonts w:ascii="Arial" w:hAnsi="Arial" w:cs="Arial"/>
          <w:b/>
          <w:bCs/>
          <w:iCs/>
          <w:lang w:val="es-CO"/>
        </w:rPr>
      </w:pPr>
      <w:r>
        <w:rPr>
          <w:rFonts w:ascii="Arial" w:hAnsi="Arial" w:cs="Arial"/>
        </w:rPr>
        <w:t>Falta de análisis microbiológico del agua</w:t>
      </w:r>
    </w:p>
    <w:p w14:paraId="619805D2" w14:textId="77777777" w:rsidR="002B176F" w:rsidRPr="002269D7" w:rsidRDefault="002B176F" w:rsidP="002B176F">
      <w:pPr>
        <w:numPr>
          <w:ilvl w:val="0"/>
          <w:numId w:val="9"/>
        </w:numPr>
        <w:ind w:left="357"/>
        <w:jc w:val="both"/>
        <w:rPr>
          <w:rFonts w:ascii="Arial" w:hAnsi="Arial" w:cs="Arial"/>
          <w:b/>
          <w:bCs/>
          <w:iCs/>
          <w:lang w:val="es-CO"/>
        </w:rPr>
      </w:pPr>
      <w:r>
        <w:rPr>
          <w:rFonts w:ascii="Arial" w:hAnsi="Arial" w:cs="Arial"/>
          <w:lang w:val="es-CO"/>
        </w:rPr>
        <w:t xml:space="preserve">Fugas por cambio en red </w:t>
      </w:r>
    </w:p>
    <w:p w14:paraId="20244599" w14:textId="77777777" w:rsidR="002B176F" w:rsidRPr="002269D7" w:rsidRDefault="002B176F" w:rsidP="002B176F">
      <w:pPr>
        <w:numPr>
          <w:ilvl w:val="0"/>
          <w:numId w:val="9"/>
        </w:numPr>
        <w:ind w:left="357"/>
        <w:jc w:val="both"/>
        <w:rPr>
          <w:rFonts w:ascii="Arial" w:hAnsi="Arial" w:cs="Arial"/>
          <w:b/>
          <w:bCs/>
          <w:iCs/>
          <w:lang w:val="es-CO"/>
        </w:rPr>
      </w:pPr>
      <w:r>
        <w:rPr>
          <w:rFonts w:ascii="Arial" w:hAnsi="Arial" w:cs="Arial"/>
          <w:lang w:val="es-CO"/>
        </w:rPr>
        <w:t>Concientización sobre el uso y cuidado del agua</w:t>
      </w:r>
    </w:p>
    <w:p w14:paraId="2A8EBF2C" w14:textId="77777777" w:rsidR="002B176F" w:rsidRDefault="002B176F" w:rsidP="002B176F">
      <w:pPr>
        <w:ind w:left="357"/>
        <w:jc w:val="center"/>
        <w:rPr>
          <w:rFonts w:ascii="Arial" w:hAnsi="Arial" w:cs="Arial"/>
          <w:lang w:val="es-CO"/>
        </w:rPr>
      </w:pPr>
    </w:p>
    <w:p w14:paraId="4148C47D" w14:textId="77777777" w:rsidR="002B176F" w:rsidRDefault="002B176F" w:rsidP="002B176F">
      <w:pPr>
        <w:ind w:left="357"/>
        <w:jc w:val="both"/>
        <w:rPr>
          <w:rFonts w:ascii="Arial" w:hAnsi="Arial" w:cs="Arial"/>
          <w:lang w:val="es-CO"/>
        </w:rPr>
      </w:pPr>
    </w:p>
    <w:p w14:paraId="1FA6D085" w14:textId="77777777" w:rsidR="002B176F" w:rsidRDefault="002B176F" w:rsidP="002B176F">
      <w:pPr>
        <w:ind w:left="357"/>
        <w:jc w:val="both"/>
        <w:rPr>
          <w:rFonts w:ascii="Arial" w:hAnsi="Arial" w:cs="Arial"/>
          <w:lang w:val="es-CO"/>
        </w:rPr>
      </w:pPr>
    </w:p>
    <w:p w14:paraId="5D9A4160" w14:textId="77777777" w:rsidR="002B176F" w:rsidRDefault="002B176F" w:rsidP="002B176F">
      <w:pPr>
        <w:ind w:left="357"/>
        <w:jc w:val="both"/>
        <w:rPr>
          <w:rFonts w:ascii="Arial" w:hAnsi="Arial" w:cs="Arial"/>
          <w:b/>
          <w:bCs/>
          <w:iCs/>
          <w:lang w:val="es-CO"/>
        </w:rPr>
      </w:pPr>
    </w:p>
    <w:p w14:paraId="01CAEF86" w14:textId="77777777" w:rsidR="002B176F" w:rsidRDefault="002B176F" w:rsidP="00A67090">
      <w:pPr>
        <w:jc w:val="both"/>
        <w:rPr>
          <w:rFonts w:ascii="Arial" w:hAnsi="Arial" w:cs="Arial"/>
          <w:b/>
        </w:rPr>
      </w:pPr>
    </w:p>
    <w:p w14:paraId="61538D84" w14:textId="77777777" w:rsidR="002B176F" w:rsidRDefault="002B176F" w:rsidP="00A67090">
      <w:pPr>
        <w:jc w:val="both"/>
        <w:rPr>
          <w:rFonts w:ascii="Arial" w:hAnsi="Arial" w:cs="Arial"/>
          <w:b/>
        </w:rPr>
      </w:pPr>
    </w:p>
    <w:p w14:paraId="5D68F6BE" w14:textId="77777777" w:rsidR="00A968DD" w:rsidRDefault="002B176F" w:rsidP="002B176F">
      <w:pPr>
        <w:pStyle w:val="Tablas1"/>
        <w:tabs>
          <w:tab w:val="left" w:pos="1167"/>
          <w:tab w:val="center" w:pos="4402"/>
        </w:tabs>
        <w:jc w:val="left"/>
        <w:rPr>
          <w:rFonts w:ascii="Arial" w:hAnsi="Arial" w:cs="Arial"/>
          <w:b w:val="0"/>
          <w:sz w:val="24"/>
          <w:szCs w:val="24"/>
        </w:rPr>
      </w:pPr>
      <w:r>
        <w:rPr>
          <w:rFonts w:ascii="Arial" w:hAnsi="Arial" w:cs="Arial"/>
          <w:b w:val="0"/>
          <w:sz w:val="24"/>
          <w:szCs w:val="24"/>
        </w:rPr>
        <w:tab/>
      </w:r>
    </w:p>
    <w:p w14:paraId="1ECEB62F" w14:textId="77777777" w:rsidR="00A968DD" w:rsidRDefault="00A968DD" w:rsidP="002B176F">
      <w:pPr>
        <w:pStyle w:val="Tablas1"/>
        <w:tabs>
          <w:tab w:val="left" w:pos="1167"/>
          <w:tab w:val="center" w:pos="4402"/>
        </w:tabs>
        <w:jc w:val="left"/>
        <w:rPr>
          <w:rFonts w:ascii="Arial" w:hAnsi="Arial" w:cs="Arial"/>
          <w:b w:val="0"/>
          <w:sz w:val="24"/>
          <w:szCs w:val="24"/>
        </w:rPr>
      </w:pPr>
    </w:p>
    <w:p w14:paraId="7B2FF6C6" w14:textId="77777777" w:rsidR="00A968DD" w:rsidRDefault="00A968DD" w:rsidP="002B176F">
      <w:pPr>
        <w:pStyle w:val="Tablas1"/>
        <w:tabs>
          <w:tab w:val="left" w:pos="1167"/>
          <w:tab w:val="center" w:pos="4402"/>
        </w:tabs>
        <w:jc w:val="left"/>
        <w:rPr>
          <w:rFonts w:ascii="Arial" w:hAnsi="Arial" w:cs="Arial"/>
          <w:b w:val="0"/>
          <w:sz w:val="24"/>
          <w:szCs w:val="24"/>
        </w:rPr>
      </w:pPr>
    </w:p>
    <w:p w14:paraId="7A1AF1A1" w14:textId="77777777" w:rsidR="00A968DD" w:rsidRDefault="00A968DD" w:rsidP="002B176F">
      <w:pPr>
        <w:pStyle w:val="Tablas1"/>
        <w:tabs>
          <w:tab w:val="left" w:pos="1167"/>
          <w:tab w:val="center" w:pos="4402"/>
        </w:tabs>
        <w:jc w:val="left"/>
        <w:rPr>
          <w:rFonts w:ascii="Arial" w:hAnsi="Arial" w:cs="Arial"/>
          <w:b w:val="0"/>
          <w:sz w:val="24"/>
          <w:szCs w:val="24"/>
        </w:rPr>
      </w:pPr>
    </w:p>
    <w:p w14:paraId="76B4964F" w14:textId="77777777" w:rsidR="00A968DD" w:rsidRDefault="00A968DD" w:rsidP="002B176F">
      <w:pPr>
        <w:pStyle w:val="Tablas1"/>
        <w:tabs>
          <w:tab w:val="left" w:pos="1167"/>
          <w:tab w:val="center" w:pos="4402"/>
        </w:tabs>
        <w:jc w:val="left"/>
        <w:rPr>
          <w:rFonts w:ascii="Arial" w:hAnsi="Arial" w:cs="Arial"/>
          <w:b w:val="0"/>
          <w:sz w:val="24"/>
          <w:szCs w:val="24"/>
        </w:rPr>
      </w:pPr>
    </w:p>
    <w:p w14:paraId="08F75967" w14:textId="77777777" w:rsidR="00A968DD" w:rsidRDefault="00A968DD" w:rsidP="002B176F">
      <w:pPr>
        <w:pStyle w:val="Tablas1"/>
        <w:tabs>
          <w:tab w:val="left" w:pos="1167"/>
          <w:tab w:val="center" w:pos="4402"/>
        </w:tabs>
        <w:jc w:val="left"/>
        <w:rPr>
          <w:rFonts w:ascii="Arial" w:hAnsi="Arial" w:cs="Arial"/>
          <w:b w:val="0"/>
          <w:sz w:val="24"/>
          <w:szCs w:val="24"/>
        </w:rPr>
      </w:pPr>
    </w:p>
    <w:p w14:paraId="142D6BE8" w14:textId="77777777" w:rsidR="00A968DD" w:rsidRDefault="00A968DD" w:rsidP="002B176F">
      <w:pPr>
        <w:pStyle w:val="Tablas1"/>
        <w:tabs>
          <w:tab w:val="left" w:pos="1167"/>
          <w:tab w:val="center" w:pos="4402"/>
        </w:tabs>
        <w:jc w:val="left"/>
        <w:rPr>
          <w:rFonts w:ascii="Arial" w:hAnsi="Arial" w:cs="Arial"/>
          <w:b w:val="0"/>
          <w:sz w:val="24"/>
          <w:szCs w:val="24"/>
        </w:rPr>
      </w:pPr>
    </w:p>
    <w:p w14:paraId="2D91728F" w14:textId="77777777" w:rsidR="00A968DD" w:rsidRDefault="00A968DD" w:rsidP="002B176F">
      <w:pPr>
        <w:pStyle w:val="Tablas1"/>
        <w:tabs>
          <w:tab w:val="left" w:pos="1167"/>
          <w:tab w:val="center" w:pos="4402"/>
        </w:tabs>
        <w:jc w:val="left"/>
        <w:rPr>
          <w:rFonts w:ascii="Arial" w:hAnsi="Arial" w:cs="Arial"/>
          <w:b w:val="0"/>
          <w:sz w:val="24"/>
          <w:szCs w:val="24"/>
        </w:rPr>
      </w:pPr>
    </w:p>
    <w:p w14:paraId="3FE4922B" w14:textId="77777777" w:rsidR="00A968DD" w:rsidRDefault="00A968DD" w:rsidP="002B176F">
      <w:pPr>
        <w:pStyle w:val="Tablas1"/>
        <w:tabs>
          <w:tab w:val="left" w:pos="1167"/>
          <w:tab w:val="center" w:pos="4402"/>
        </w:tabs>
        <w:jc w:val="left"/>
        <w:rPr>
          <w:rFonts w:ascii="Arial" w:hAnsi="Arial" w:cs="Arial"/>
          <w:b w:val="0"/>
          <w:sz w:val="24"/>
          <w:szCs w:val="24"/>
        </w:rPr>
      </w:pPr>
    </w:p>
    <w:p w14:paraId="3EC85AA1" w14:textId="77777777" w:rsidR="00A968DD" w:rsidRDefault="00A968DD" w:rsidP="002B176F">
      <w:pPr>
        <w:pStyle w:val="Tablas1"/>
        <w:tabs>
          <w:tab w:val="left" w:pos="1167"/>
          <w:tab w:val="center" w:pos="4402"/>
        </w:tabs>
        <w:jc w:val="left"/>
        <w:rPr>
          <w:rFonts w:ascii="Arial" w:hAnsi="Arial" w:cs="Arial"/>
          <w:b w:val="0"/>
          <w:sz w:val="24"/>
          <w:szCs w:val="24"/>
        </w:rPr>
      </w:pPr>
    </w:p>
    <w:p w14:paraId="2749B89E" w14:textId="77777777" w:rsidR="00A968DD" w:rsidRDefault="00A968DD" w:rsidP="002B176F">
      <w:pPr>
        <w:pStyle w:val="Tablas1"/>
        <w:tabs>
          <w:tab w:val="left" w:pos="1167"/>
          <w:tab w:val="center" w:pos="4402"/>
        </w:tabs>
        <w:jc w:val="left"/>
        <w:rPr>
          <w:rFonts w:ascii="Arial" w:hAnsi="Arial" w:cs="Arial"/>
          <w:b w:val="0"/>
          <w:sz w:val="24"/>
          <w:szCs w:val="24"/>
        </w:rPr>
      </w:pPr>
    </w:p>
    <w:p w14:paraId="523C4EFA" w14:textId="77777777" w:rsidR="00A968DD" w:rsidRDefault="00A968DD" w:rsidP="002B176F">
      <w:pPr>
        <w:pStyle w:val="Tablas1"/>
        <w:tabs>
          <w:tab w:val="left" w:pos="1167"/>
          <w:tab w:val="center" w:pos="4402"/>
        </w:tabs>
        <w:jc w:val="left"/>
        <w:rPr>
          <w:rFonts w:ascii="Arial" w:hAnsi="Arial" w:cs="Arial"/>
          <w:b w:val="0"/>
          <w:sz w:val="24"/>
          <w:szCs w:val="24"/>
        </w:rPr>
      </w:pPr>
    </w:p>
    <w:p w14:paraId="6EAEB4E5" w14:textId="77777777" w:rsidR="00A968DD" w:rsidRDefault="00A968DD" w:rsidP="002B176F">
      <w:pPr>
        <w:pStyle w:val="Tablas1"/>
        <w:tabs>
          <w:tab w:val="left" w:pos="1167"/>
          <w:tab w:val="center" w:pos="4402"/>
        </w:tabs>
        <w:jc w:val="left"/>
        <w:rPr>
          <w:rFonts w:ascii="Arial" w:hAnsi="Arial" w:cs="Arial"/>
          <w:b w:val="0"/>
          <w:sz w:val="24"/>
          <w:szCs w:val="24"/>
        </w:rPr>
      </w:pPr>
    </w:p>
    <w:p w14:paraId="3F5E9A7F" w14:textId="77777777" w:rsidR="00A968DD" w:rsidRDefault="00A968DD" w:rsidP="002B176F">
      <w:pPr>
        <w:pStyle w:val="Tablas1"/>
        <w:tabs>
          <w:tab w:val="left" w:pos="1167"/>
          <w:tab w:val="center" w:pos="4402"/>
        </w:tabs>
        <w:jc w:val="left"/>
        <w:rPr>
          <w:rFonts w:ascii="Arial" w:hAnsi="Arial" w:cs="Arial"/>
          <w:b w:val="0"/>
          <w:sz w:val="24"/>
          <w:szCs w:val="24"/>
        </w:rPr>
      </w:pPr>
    </w:p>
    <w:p w14:paraId="2B59C3CB" w14:textId="77777777" w:rsidR="00A968DD" w:rsidRDefault="00A968DD" w:rsidP="002B176F">
      <w:pPr>
        <w:pStyle w:val="Tablas1"/>
        <w:tabs>
          <w:tab w:val="left" w:pos="1167"/>
          <w:tab w:val="center" w:pos="4402"/>
        </w:tabs>
        <w:jc w:val="left"/>
        <w:rPr>
          <w:rFonts w:ascii="Arial" w:hAnsi="Arial" w:cs="Arial"/>
          <w:b w:val="0"/>
          <w:sz w:val="24"/>
          <w:szCs w:val="24"/>
        </w:rPr>
      </w:pPr>
    </w:p>
    <w:p w14:paraId="2DB90B6E" w14:textId="77777777" w:rsidR="00A968DD" w:rsidRDefault="00A968DD" w:rsidP="002B176F">
      <w:pPr>
        <w:pStyle w:val="Tablas1"/>
        <w:tabs>
          <w:tab w:val="left" w:pos="1167"/>
          <w:tab w:val="center" w:pos="4402"/>
        </w:tabs>
        <w:jc w:val="left"/>
        <w:rPr>
          <w:rFonts w:ascii="Arial" w:hAnsi="Arial" w:cs="Arial"/>
          <w:b w:val="0"/>
          <w:sz w:val="24"/>
          <w:szCs w:val="24"/>
        </w:rPr>
      </w:pPr>
    </w:p>
    <w:p w14:paraId="033403B0" w14:textId="77777777" w:rsidR="00A968DD" w:rsidRDefault="00A968DD" w:rsidP="00A968DD"/>
    <w:p w14:paraId="7D7E3C18" w14:textId="77777777" w:rsidR="002C5D99" w:rsidRDefault="002C5D99" w:rsidP="002F09A2">
      <w:pPr>
        <w:pStyle w:val="Tablas1"/>
        <w:tabs>
          <w:tab w:val="left" w:pos="1167"/>
          <w:tab w:val="center" w:pos="4402"/>
        </w:tabs>
        <w:jc w:val="left"/>
        <w:rPr>
          <w:rFonts w:ascii="Arial" w:hAnsi="Arial" w:cs="Arial"/>
          <w:sz w:val="24"/>
          <w:szCs w:val="24"/>
        </w:rPr>
      </w:pPr>
    </w:p>
    <w:p w14:paraId="6ED457A9" w14:textId="77777777" w:rsidR="005319BC" w:rsidRDefault="002F09A2" w:rsidP="00A968DD">
      <w:pPr>
        <w:pStyle w:val="Tablas1"/>
        <w:tabs>
          <w:tab w:val="left" w:pos="1167"/>
          <w:tab w:val="center" w:pos="4402"/>
        </w:tabs>
        <w:rPr>
          <w:rFonts w:ascii="Arial" w:hAnsi="Arial" w:cs="Arial"/>
          <w:sz w:val="24"/>
          <w:szCs w:val="24"/>
        </w:rPr>
      </w:pPr>
      <w:r>
        <w:rPr>
          <w:rFonts w:ascii="Arial" w:hAnsi="Arial" w:cs="Arial"/>
          <w:sz w:val="24"/>
          <w:szCs w:val="24"/>
        </w:rPr>
        <w:t>EVALUACION DEL RIESGO</w:t>
      </w:r>
    </w:p>
    <w:p w14:paraId="55F427C4" w14:textId="77777777" w:rsidR="00A968DD" w:rsidRPr="00A968DD" w:rsidRDefault="00A968DD" w:rsidP="00A968DD">
      <w:pPr>
        <w:pStyle w:val="Tablas1"/>
        <w:tabs>
          <w:tab w:val="left" w:pos="1167"/>
          <w:tab w:val="center" w:pos="4402"/>
        </w:tabs>
        <w:rPr>
          <w:rFonts w:ascii="Arial" w:hAnsi="Arial" w:cs="Arial"/>
          <w:sz w:val="24"/>
          <w:szCs w:val="24"/>
        </w:rPr>
      </w:pPr>
      <w:r w:rsidRPr="00A968DD">
        <w:rPr>
          <w:rFonts w:ascii="Arial" w:hAnsi="Arial" w:cs="Arial"/>
          <w:sz w:val="24"/>
          <w:szCs w:val="24"/>
        </w:rPr>
        <w:t>Puntuación de la Probabilidad de Ocurrencia</w:t>
      </w:r>
    </w:p>
    <w:p w14:paraId="12A66685" w14:textId="77777777" w:rsidR="00A968DD" w:rsidRPr="00A968DD" w:rsidRDefault="00A968DD" w:rsidP="00A968DD"/>
    <w:tbl>
      <w:tblPr>
        <w:tblW w:w="0" w:type="auto"/>
        <w:tblInd w:w="6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89"/>
        <w:gridCol w:w="3259"/>
      </w:tblGrid>
      <w:tr w:rsidR="002B176F" w:rsidRPr="009142E9" w14:paraId="177D1E82" w14:textId="77777777" w:rsidTr="002B176F">
        <w:tc>
          <w:tcPr>
            <w:tcW w:w="4889" w:type="dxa"/>
            <w:shd w:val="clear" w:color="auto" w:fill="FFCC99"/>
          </w:tcPr>
          <w:p w14:paraId="14B7A767" w14:textId="77777777" w:rsidR="002B176F" w:rsidRPr="009142E9" w:rsidRDefault="002B176F" w:rsidP="002B176F">
            <w:pPr>
              <w:jc w:val="center"/>
              <w:rPr>
                <w:rFonts w:ascii="Arial" w:hAnsi="Arial" w:cs="Arial"/>
                <w:b/>
              </w:rPr>
            </w:pPr>
            <w:r w:rsidRPr="009142E9">
              <w:rPr>
                <w:rFonts w:ascii="Arial" w:hAnsi="Arial" w:cs="Arial"/>
                <w:b/>
              </w:rPr>
              <w:t>Descripción</w:t>
            </w:r>
          </w:p>
        </w:tc>
        <w:tc>
          <w:tcPr>
            <w:tcW w:w="3259" w:type="dxa"/>
            <w:shd w:val="clear" w:color="auto" w:fill="FFCC99"/>
          </w:tcPr>
          <w:p w14:paraId="649DDEE7" w14:textId="77777777" w:rsidR="002B176F" w:rsidRPr="009142E9" w:rsidRDefault="002B176F" w:rsidP="002B176F">
            <w:pPr>
              <w:jc w:val="center"/>
              <w:rPr>
                <w:rFonts w:ascii="Arial" w:hAnsi="Arial" w:cs="Arial"/>
                <w:b/>
              </w:rPr>
            </w:pPr>
            <w:r w:rsidRPr="009142E9">
              <w:rPr>
                <w:rFonts w:ascii="Arial" w:hAnsi="Arial" w:cs="Arial"/>
                <w:b/>
              </w:rPr>
              <w:t>Puntaje</w:t>
            </w:r>
          </w:p>
        </w:tc>
      </w:tr>
      <w:tr w:rsidR="002B176F" w:rsidRPr="009142E9" w14:paraId="4ABF826B" w14:textId="77777777" w:rsidTr="002B176F">
        <w:tc>
          <w:tcPr>
            <w:tcW w:w="4889" w:type="dxa"/>
          </w:tcPr>
          <w:p w14:paraId="36082BDB" w14:textId="77777777" w:rsidR="002B176F" w:rsidRPr="009142E9" w:rsidRDefault="002B176F" w:rsidP="002B176F">
            <w:pPr>
              <w:rPr>
                <w:rFonts w:ascii="Arial" w:hAnsi="Arial" w:cs="Arial"/>
              </w:rPr>
            </w:pPr>
            <w:r w:rsidRPr="009142E9">
              <w:rPr>
                <w:rFonts w:ascii="Arial" w:hAnsi="Arial" w:cs="Arial"/>
              </w:rPr>
              <w:t>Una vez por día</w:t>
            </w:r>
          </w:p>
        </w:tc>
        <w:tc>
          <w:tcPr>
            <w:tcW w:w="3259" w:type="dxa"/>
          </w:tcPr>
          <w:p w14:paraId="72874719" w14:textId="77777777" w:rsidR="002B176F" w:rsidRPr="009142E9" w:rsidRDefault="002B176F" w:rsidP="002B176F">
            <w:pPr>
              <w:jc w:val="center"/>
              <w:rPr>
                <w:rFonts w:ascii="Arial" w:hAnsi="Arial" w:cs="Arial"/>
              </w:rPr>
            </w:pPr>
            <w:r w:rsidRPr="009142E9">
              <w:rPr>
                <w:rFonts w:ascii="Arial" w:hAnsi="Arial" w:cs="Arial"/>
              </w:rPr>
              <w:t>5</w:t>
            </w:r>
          </w:p>
        </w:tc>
      </w:tr>
      <w:tr w:rsidR="002B176F" w:rsidRPr="009142E9" w14:paraId="585EE584" w14:textId="77777777" w:rsidTr="002B176F">
        <w:tc>
          <w:tcPr>
            <w:tcW w:w="4889" w:type="dxa"/>
          </w:tcPr>
          <w:p w14:paraId="2FFB11EC" w14:textId="77777777" w:rsidR="002B176F" w:rsidRPr="009142E9" w:rsidRDefault="002B176F" w:rsidP="002B176F">
            <w:pPr>
              <w:rPr>
                <w:rFonts w:ascii="Arial" w:hAnsi="Arial" w:cs="Arial"/>
              </w:rPr>
            </w:pPr>
            <w:r w:rsidRPr="009142E9">
              <w:rPr>
                <w:rFonts w:ascii="Arial" w:hAnsi="Arial" w:cs="Arial"/>
              </w:rPr>
              <w:t>Una vez a la semana</w:t>
            </w:r>
          </w:p>
        </w:tc>
        <w:tc>
          <w:tcPr>
            <w:tcW w:w="3259" w:type="dxa"/>
          </w:tcPr>
          <w:p w14:paraId="4DEB5669" w14:textId="77777777" w:rsidR="002B176F" w:rsidRPr="009142E9" w:rsidRDefault="002B176F" w:rsidP="002B176F">
            <w:pPr>
              <w:jc w:val="center"/>
              <w:rPr>
                <w:rFonts w:ascii="Arial" w:hAnsi="Arial" w:cs="Arial"/>
              </w:rPr>
            </w:pPr>
            <w:r w:rsidRPr="009142E9">
              <w:rPr>
                <w:rFonts w:ascii="Arial" w:hAnsi="Arial" w:cs="Arial"/>
              </w:rPr>
              <w:t>4</w:t>
            </w:r>
          </w:p>
        </w:tc>
      </w:tr>
      <w:tr w:rsidR="002B176F" w:rsidRPr="009142E9" w14:paraId="32198EF8" w14:textId="77777777" w:rsidTr="002B176F">
        <w:tc>
          <w:tcPr>
            <w:tcW w:w="4889" w:type="dxa"/>
          </w:tcPr>
          <w:p w14:paraId="4B97DDF5" w14:textId="77777777" w:rsidR="002B176F" w:rsidRPr="009142E9" w:rsidRDefault="002B176F" w:rsidP="002B176F">
            <w:pPr>
              <w:rPr>
                <w:rFonts w:ascii="Arial" w:hAnsi="Arial" w:cs="Arial"/>
              </w:rPr>
            </w:pPr>
            <w:r w:rsidRPr="009142E9">
              <w:rPr>
                <w:rFonts w:ascii="Arial" w:hAnsi="Arial" w:cs="Arial"/>
              </w:rPr>
              <w:t>Una vez al mes</w:t>
            </w:r>
          </w:p>
        </w:tc>
        <w:tc>
          <w:tcPr>
            <w:tcW w:w="3259" w:type="dxa"/>
          </w:tcPr>
          <w:p w14:paraId="1C2AD427" w14:textId="77777777" w:rsidR="002B176F" w:rsidRPr="009142E9" w:rsidRDefault="002B176F" w:rsidP="002B176F">
            <w:pPr>
              <w:jc w:val="center"/>
              <w:rPr>
                <w:rFonts w:ascii="Arial" w:hAnsi="Arial" w:cs="Arial"/>
              </w:rPr>
            </w:pPr>
            <w:r w:rsidRPr="009142E9">
              <w:rPr>
                <w:rFonts w:ascii="Arial" w:hAnsi="Arial" w:cs="Arial"/>
              </w:rPr>
              <w:t>3</w:t>
            </w:r>
          </w:p>
        </w:tc>
      </w:tr>
      <w:tr w:rsidR="002B176F" w:rsidRPr="009142E9" w14:paraId="4C361FFF" w14:textId="77777777" w:rsidTr="002B176F">
        <w:tc>
          <w:tcPr>
            <w:tcW w:w="4889" w:type="dxa"/>
          </w:tcPr>
          <w:p w14:paraId="198E9FC8" w14:textId="77777777" w:rsidR="002B176F" w:rsidRPr="009142E9" w:rsidRDefault="002B176F" w:rsidP="002B176F">
            <w:pPr>
              <w:rPr>
                <w:rFonts w:ascii="Arial" w:hAnsi="Arial" w:cs="Arial"/>
              </w:rPr>
            </w:pPr>
            <w:r w:rsidRPr="009142E9">
              <w:rPr>
                <w:rFonts w:ascii="Arial" w:hAnsi="Arial" w:cs="Arial"/>
              </w:rPr>
              <w:t>Una vez al semestre</w:t>
            </w:r>
          </w:p>
        </w:tc>
        <w:tc>
          <w:tcPr>
            <w:tcW w:w="3259" w:type="dxa"/>
          </w:tcPr>
          <w:p w14:paraId="0F946D69" w14:textId="77777777" w:rsidR="002B176F" w:rsidRPr="009142E9" w:rsidRDefault="002B176F" w:rsidP="002B176F">
            <w:pPr>
              <w:jc w:val="center"/>
              <w:rPr>
                <w:rFonts w:ascii="Arial" w:hAnsi="Arial" w:cs="Arial"/>
              </w:rPr>
            </w:pPr>
            <w:r w:rsidRPr="009142E9">
              <w:rPr>
                <w:rFonts w:ascii="Arial" w:hAnsi="Arial" w:cs="Arial"/>
              </w:rPr>
              <w:t>2</w:t>
            </w:r>
          </w:p>
        </w:tc>
      </w:tr>
      <w:tr w:rsidR="002B176F" w:rsidRPr="009142E9" w14:paraId="1E065DF9" w14:textId="77777777" w:rsidTr="002B176F">
        <w:tc>
          <w:tcPr>
            <w:tcW w:w="4889" w:type="dxa"/>
          </w:tcPr>
          <w:p w14:paraId="53766515" w14:textId="77777777" w:rsidR="002B176F" w:rsidRPr="009142E9" w:rsidRDefault="002B176F" w:rsidP="002B176F">
            <w:pPr>
              <w:rPr>
                <w:rFonts w:ascii="Arial" w:hAnsi="Arial" w:cs="Arial"/>
              </w:rPr>
            </w:pPr>
            <w:r w:rsidRPr="009142E9">
              <w:rPr>
                <w:rFonts w:ascii="Arial" w:hAnsi="Arial" w:cs="Arial"/>
              </w:rPr>
              <w:t>Una vez cada al año</w:t>
            </w:r>
          </w:p>
        </w:tc>
        <w:tc>
          <w:tcPr>
            <w:tcW w:w="3259" w:type="dxa"/>
          </w:tcPr>
          <w:p w14:paraId="0010C29B" w14:textId="77777777" w:rsidR="002B176F" w:rsidRPr="009142E9" w:rsidRDefault="002B176F" w:rsidP="002B176F">
            <w:pPr>
              <w:jc w:val="center"/>
              <w:rPr>
                <w:rFonts w:ascii="Arial" w:hAnsi="Arial" w:cs="Arial"/>
              </w:rPr>
            </w:pPr>
            <w:r w:rsidRPr="009142E9">
              <w:rPr>
                <w:rFonts w:ascii="Arial" w:hAnsi="Arial" w:cs="Arial"/>
              </w:rPr>
              <w:t>1</w:t>
            </w:r>
          </w:p>
        </w:tc>
      </w:tr>
    </w:tbl>
    <w:p w14:paraId="754FCCA2" w14:textId="77777777" w:rsidR="002B176F" w:rsidRPr="009142E9" w:rsidRDefault="002B176F" w:rsidP="002B176F">
      <w:pPr>
        <w:rPr>
          <w:rFonts w:ascii="Arial" w:hAnsi="Arial" w:cs="Arial"/>
        </w:rPr>
      </w:pPr>
      <w:bookmarkStart w:id="13" w:name="_Toc315032809"/>
      <w:bookmarkStart w:id="14" w:name="_Toc315068742"/>
      <w:bookmarkStart w:id="15" w:name="_Toc315068850"/>
      <w:bookmarkStart w:id="16" w:name="_Toc315069006"/>
      <w:bookmarkStart w:id="17" w:name="_Toc315069988"/>
      <w:bookmarkStart w:id="18" w:name="_Toc315070282"/>
      <w:bookmarkStart w:id="19" w:name="_Toc315071080"/>
    </w:p>
    <w:p w14:paraId="116A4CA7" w14:textId="77777777" w:rsidR="002B176F" w:rsidRPr="009142E9" w:rsidRDefault="002B176F" w:rsidP="002B176F">
      <w:pPr>
        <w:rPr>
          <w:rFonts w:ascii="Arial" w:hAnsi="Arial" w:cs="Arial"/>
        </w:rPr>
      </w:pPr>
    </w:p>
    <w:p w14:paraId="360B686D" w14:textId="77777777" w:rsidR="002B176F" w:rsidRDefault="002B176F" w:rsidP="002B176F">
      <w:pPr>
        <w:jc w:val="both"/>
        <w:rPr>
          <w:rFonts w:ascii="Arial" w:hAnsi="Arial" w:cs="Arial"/>
        </w:rPr>
      </w:pPr>
      <w:r w:rsidRPr="009142E9">
        <w:rPr>
          <w:rFonts w:ascii="Arial" w:hAnsi="Arial" w:cs="Arial"/>
          <w:b/>
        </w:rPr>
        <w:t>Gravedad o Severidad de las Consecuencias</w:t>
      </w:r>
      <w:r w:rsidRPr="009142E9">
        <w:rPr>
          <w:rFonts w:ascii="Arial" w:hAnsi="Arial" w:cs="Arial"/>
        </w:rPr>
        <w:t>: es decir los efectos del peligro identificado sobre el suministro de agua, sobre su calidad o sobre el servicio que ofrece el Prestador.</w:t>
      </w:r>
    </w:p>
    <w:p w14:paraId="6EB1FB8E" w14:textId="77777777" w:rsidR="00A968DD" w:rsidRPr="009142E9" w:rsidRDefault="00A968DD" w:rsidP="002B176F">
      <w:pPr>
        <w:jc w:val="both"/>
        <w:rPr>
          <w:rFonts w:ascii="Arial" w:hAnsi="Arial" w:cs="Arial"/>
          <w:b/>
        </w:rPr>
      </w:pPr>
    </w:p>
    <w:p w14:paraId="3D0C6E3F" w14:textId="77777777" w:rsidR="002B176F" w:rsidRPr="009142E9" w:rsidRDefault="002B176F" w:rsidP="002B176F">
      <w:pPr>
        <w:pStyle w:val="Tablas1"/>
        <w:rPr>
          <w:rFonts w:ascii="Arial" w:hAnsi="Arial" w:cs="Arial"/>
          <w:b w:val="0"/>
          <w:sz w:val="24"/>
          <w:szCs w:val="24"/>
        </w:rPr>
      </w:pPr>
      <w:bookmarkStart w:id="20" w:name="_Toc315070937"/>
      <w:bookmarkStart w:id="21" w:name="_Toc315071081"/>
      <w:bookmarkStart w:id="22" w:name="_Toc323342058"/>
      <w:bookmarkEnd w:id="13"/>
      <w:bookmarkEnd w:id="14"/>
      <w:bookmarkEnd w:id="15"/>
      <w:bookmarkEnd w:id="16"/>
      <w:bookmarkEnd w:id="17"/>
      <w:bookmarkEnd w:id="18"/>
      <w:bookmarkEnd w:id="19"/>
      <w:r w:rsidRPr="008455C0">
        <w:rPr>
          <w:rFonts w:ascii="Arial" w:hAnsi="Arial" w:cs="Arial"/>
          <w:sz w:val="24"/>
          <w:szCs w:val="24"/>
        </w:rPr>
        <w:t>Puntuación de la Gravedad</w:t>
      </w:r>
      <w:bookmarkEnd w:id="20"/>
      <w:bookmarkEnd w:id="21"/>
      <w:bookmarkEnd w:id="22"/>
      <w:r w:rsidRPr="008455C0">
        <w:rPr>
          <w:rFonts w:ascii="Arial" w:hAnsi="Arial" w:cs="Arial"/>
          <w:sz w:val="24"/>
          <w:szCs w:val="24"/>
        </w:rPr>
        <w:t xml:space="preserve"> o Severidad</w:t>
      </w:r>
    </w:p>
    <w:p w14:paraId="20EE43E0" w14:textId="77777777" w:rsidR="002B176F" w:rsidRPr="009142E9" w:rsidRDefault="002B176F" w:rsidP="002B176F">
      <w:pPr>
        <w:pStyle w:val="TDC2"/>
        <w:jc w:val="center"/>
        <w:rPr>
          <w:rFonts w:ascii="Arial" w:hAnsi="Arial" w:cs="Arial"/>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88"/>
        <w:gridCol w:w="2400"/>
      </w:tblGrid>
      <w:tr w:rsidR="002B176F" w:rsidRPr="009142E9" w14:paraId="3938F7D3" w14:textId="77777777" w:rsidTr="002B176F">
        <w:tc>
          <w:tcPr>
            <w:tcW w:w="6588" w:type="dxa"/>
            <w:shd w:val="clear" w:color="auto" w:fill="FFCC99"/>
          </w:tcPr>
          <w:p w14:paraId="6FAEABCF" w14:textId="77777777" w:rsidR="002B176F" w:rsidRPr="009142E9" w:rsidRDefault="002B176F" w:rsidP="002B176F">
            <w:pPr>
              <w:jc w:val="center"/>
              <w:rPr>
                <w:rFonts w:ascii="Arial" w:hAnsi="Arial" w:cs="Arial"/>
                <w:b/>
              </w:rPr>
            </w:pPr>
            <w:r w:rsidRPr="009142E9">
              <w:rPr>
                <w:rFonts w:ascii="Arial" w:hAnsi="Arial" w:cs="Arial"/>
                <w:b/>
              </w:rPr>
              <w:t>Descripción</w:t>
            </w:r>
          </w:p>
        </w:tc>
        <w:tc>
          <w:tcPr>
            <w:tcW w:w="2400" w:type="dxa"/>
            <w:shd w:val="clear" w:color="auto" w:fill="FFCC99"/>
          </w:tcPr>
          <w:p w14:paraId="1B021053" w14:textId="77777777" w:rsidR="002B176F" w:rsidRPr="009142E9" w:rsidRDefault="002B176F" w:rsidP="002B176F">
            <w:pPr>
              <w:jc w:val="center"/>
              <w:rPr>
                <w:rFonts w:ascii="Arial" w:hAnsi="Arial" w:cs="Arial"/>
                <w:b/>
              </w:rPr>
            </w:pPr>
            <w:r w:rsidRPr="009142E9">
              <w:rPr>
                <w:rFonts w:ascii="Arial" w:hAnsi="Arial" w:cs="Arial"/>
                <w:b/>
              </w:rPr>
              <w:t>Puntaje</w:t>
            </w:r>
          </w:p>
        </w:tc>
      </w:tr>
      <w:tr w:rsidR="002B176F" w:rsidRPr="009142E9" w14:paraId="0504511A" w14:textId="77777777" w:rsidTr="002B176F">
        <w:tc>
          <w:tcPr>
            <w:tcW w:w="6588" w:type="dxa"/>
          </w:tcPr>
          <w:p w14:paraId="598831EB" w14:textId="77777777" w:rsidR="002B176F" w:rsidRPr="009142E9" w:rsidRDefault="002B176F" w:rsidP="002B176F">
            <w:pPr>
              <w:rPr>
                <w:rFonts w:ascii="Arial" w:hAnsi="Arial" w:cs="Arial"/>
              </w:rPr>
            </w:pPr>
            <w:r w:rsidRPr="009142E9">
              <w:rPr>
                <w:rFonts w:ascii="Arial" w:hAnsi="Arial" w:cs="Arial"/>
              </w:rPr>
              <w:t xml:space="preserve">Afecta la salud de la población </w:t>
            </w:r>
          </w:p>
        </w:tc>
        <w:tc>
          <w:tcPr>
            <w:tcW w:w="2400" w:type="dxa"/>
          </w:tcPr>
          <w:p w14:paraId="58EFDD29" w14:textId="77777777" w:rsidR="002B176F" w:rsidRPr="009142E9" w:rsidRDefault="002B176F" w:rsidP="002B176F">
            <w:pPr>
              <w:jc w:val="center"/>
              <w:rPr>
                <w:rFonts w:ascii="Arial" w:hAnsi="Arial" w:cs="Arial"/>
              </w:rPr>
            </w:pPr>
            <w:r w:rsidRPr="009142E9">
              <w:rPr>
                <w:rFonts w:ascii="Arial" w:hAnsi="Arial" w:cs="Arial"/>
              </w:rPr>
              <w:t>5</w:t>
            </w:r>
          </w:p>
        </w:tc>
      </w:tr>
      <w:tr w:rsidR="002B176F" w:rsidRPr="009142E9" w14:paraId="5384AB9E" w14:textId="77777777" w:rsidTr="002B176F">
        <w:tc>
          <w:tcPr>
            <w:tcW w:w="6588" w:type="dxa"/>
          </w:tcPr>
          <w:p w14:paraId="11A818CE" w14:textId="77777777" w:rsidR="002B176F" w:rsidRPr="009142E9" w:rsidRDefault="002B176F" w:rsidP="002B176F">
            <w:pPr>
              <w:rPr>
                <w:rFonts w:ascii="Arial" w:hAnsi="Arial" w:cs="Arial"/>
              </w:rPr>
            </w:pPr>
            <w:r w:rsidRPr="009142E9">
              <w:rPr>
                <w:rFonts w:ascii="Arial" w:hAnsi="Arial" w:cs="Arial"/>
              </w:rPr>
              <w:t>Afecta la sostenibilidad del Sistema (Costos Operativos, personal capacitado, desconocimiento del programa ACB, Aspectos de la organización de organismo operador)</w:t>
            </w:r>
          </w:p>
        </w:tc>
        <w:tc>
          <w:tcPr>
            <w:tcW w:w="2400" w:type="dxa"/>
          </w:tcPr>
          <w:p w14:paraId="78CC5FD0" w14:textId="77777777" w:rsidR="002B176F" w:rsidRPr="009142E9" w:rsidRDefault="002B176F" w:rsidP="002B176F">
            <w:pPr>
              <w:jc w:val="center"/>
              <w:rPr>
                <w:rFonts w:ascii="Arial" w:hAnsi="Arial" w:cs="Arial"/>
              </w:rPr>
            </w:pPr>
            <w:r w:rsidRPr="009142E9">
              <w:rPr>
                <w:rFonts w:ascii="Arial" w:hAnsi="Arial" w:cs="Arial"/>
              </w:rPr>
              <w:t>4</w:t>
            </w:r>
          </w:p>
        </w:tc>
      </w:tr>
      <w:tr w:rsidR="002B176F" w:rsidRPr="009142E9" w14:paraId="3F9B06CE" w14:textId="77777777" w:rsidTr="002B176F">
        <w:tc>
          <w:tcPr>
            <w:tcW w:w="6588" w:type="dxa"/>
          </w:tcPr>
          <w:p w14:paraId="23B8AC62" w14:textId="77777777" w:rsidR="002B176F" w:rsidRPr="009142E9" w:rsidRDefault="002B176F" w:rsidP="002B176F">
            <w:pPr>
              <w:rPr>
                <w:rFonts w:ascii="Arial" w:hAnsi="Arial" w:cs="Arial"/>
              </w:rPr>
            </w:pPr>
            <w:r w:rsidRPr="009142E9">
              <w:rPr>
                <w:rFonts w:ascii="Arial" w:hAnsi="Arial" w:cs="Arial"/>
              </w:rPr>
              <w:t>Afecta la Infraestructura del Sistema</w:t>
            </w:r>
          </w:p>
        </w:tc>
        <w:tc>
          <w:tcPr>
            <w:tcW w:w="2400" w:type="dxa"/>
          </w:tcPr>
          <w:p w14:paraId="7EB9F939" w14:textId="77777777" w:rsidR="002B176F" w:rsidRPr="009142E9" w:rsidRDefault="002B176F" w:rsidP="002B176F">
            <w:pPr>
              <w:jc w:val="center"/>
              <w:rPr>
                <w:rFonts w:ascii="Arial" w:hAnsi="Arial" w:cs="Arial"/>
              </w:rPr>
            </w:pPr>
            <w:r w:rsidRPr="009142E9">
              <w:rPr>
                <w:rFonts w:ascii="Arial" w:hAnsi="Arial" w:cs="Arial"/>
              </w:rPr>
              <w:t>3</w:t>
            </w:r>
          </w:p>
        </w:tc>
      </w:tr>
      <w:tr w:rsidR="002B176F" w:rsidRPr="009142E9" w14:paraId="22E07FB3" w14:textId="77777777" w:rsidTr="002B176F">
        <w:tc>
          <w:tcPr>
            <w:tcW w:w="6588" w:type="dxa"/>
          </w:tcPr>
          <w:p w14:paraId="3960D37E" w14:textId="77777777" w:rsidR="002B176F" w:rsidRPr="009142E9" w:rsidRDefault="002B176F" w:rsidP="002B176F">
            <w:pPr>
              <w:rPr>
                <w:rFonts w:ascii="Arial" w:hAnsi="Arial" w:cs="Arial"/>
              </w:rPr>
            </w:pPr>
            <w:r w:rsidRPr="009142E9">
              <w:rPr>
                <w:rFonts w:ascii="Arial" w:hAnsi="Arial" w:cs="Arial"/>
              </w:rPr>
              <w:t>Afecta la Continuidad del suministro de agua a la población</w:t>
            </w:r>
          </w:p>
        </w:tc>
        <w:tc>
          <w:tcPr>
            <w:tcW w:w="2400" w:type="dxa"/>
          </w:tcPr>
          <w:p w14:paraId="529E6DA0" w14:textId="77777777" w:rsidR="002B176F" w:rsidRPr="009142E9" w:rsidRDefault="002B176F" w:rsidP="002B176F">
            <w:pPr>
              <w:jc w:val="center"/>
              <w:rPr>
                <w:rFonts w:ascii="Arial" w:hAnsi="Arial" w:cs="Arial"/>
              </w:rPr>
            </w:pPr>
            <w:r w:rsidRPr="009142E9">
              <w:rPr>
                <w:rFonts w:ascii="Arial" w:hAnsi="Arial" w:cs="Arial"/>
              </w:rPr>
              <w:t>2</w:t>
            </w:r>
          </w:p>
        </w:tc>
      </w:tr>
      <w:tr w:rsidR="002B176F" w:rsidRPr="009142E9" w14:paraId="75CBA71D" w14:textId="77777777" w:rsidTr="002B176F">
        <w:tc>
          <w:tcPr>
            <w:tcW w:w="6588" w:type="dxa"/>
          </w:tcPr>
          <w:p w14:paraId="198FB113" w14:textId="77777777" w:rsidR="002B176F" w:rsidRPr="009142E9" w:rsidRDefault="002B176F" w:rsidP="002B176F">
            <w:pPr>
              <w:rPr>
                <w:rFonts w:ascii="Arial" w:hAnsi="Arial" w:cs="Arial"/>
              </w:rPr>
            </w:pPr>
            <w:r w:rsidRPr="009142E9">
              <w:rPr>
                <w:rFonts w:ascii="Arial" w:hAnsi="Arial" w:cs="Arial"/>
              </w:rPr>
              <w:t>Tiene Efecto nulo o insignificante</w:t>
            </w:r>
          </w:p>
        </w:tc>
        <w:tc>
          <w:tcPr>
            <w:tcW w:w="2400" w:type="dxa"/>
          </w:tcPr>
          <w:p w14:paraId="3888DE79" w14:textId="77777777" w:rsidR="002B176F" w:rsidRPr="009142E9" w:rsidRDefault="002B176F" w:rsidP="002B176F">
            <w:pPr>
              <w:jc w:val="center"/>
              <w:rPr>
                <w:rFonts w:ascii="Arial" w:hAnsi="Arial" w:cs="Arial"/>
              </w:rPr>
            </w:pPr>
            <w:r w:rsidRPr="009142E9">
              <w:rPr>
                <w:rFonts w:ascii="Arial" w:hAnsi="Arial" w:cs="Arial"/>
              </w:rPr>
              <w:t>1</w:t>
            </w:r>
          </w:p>
        </w:tc>
      </w:tr>
    </w:tbl>
    <w:p w14:paraId="20D6F79A" w14:textId="77777777" w:rsidR="002B176F" w:rsidRPr="009142E9" w:rsidRDefault="002B176F" w:rsidP="002B176F">
      <w:pPr>
        <w:rPr>
          <w:rFonts w:ascii="Arial" w:hAnsi="Arial" w:cs="Arial"/>
        </w:rPr>
      </w:pPr>
    </w:p>
    <w:p w14:paraId="71E5905B" w14:textId="77777777" w:rsidR="002B176F" w:rsidRPr="009142E9" w:rsidRDefault="002B176F" w:rsidP="002B176F">
      <w:pPr>
        <w:jc w:val="both"/>
        <w:rPr>
          <w:rFonts w:ascii="Arial" w:hAnsi="Arial" w:cs="Arial"/>
        </w:rPr>
      </w:pPr>
    </w:p>
    <w:p w14:paraId="0EDFE2DB" w14:textId="77777777" w:rsidR="002B176F" w:rsidRPr="009142E9" w:rsidRDefault="00A968DD" w:rsidP="002B176F">
      <w:pPr>
        <w:jc w:val="both"/>
        <w:rPr>
          <w:rFonts w:ascii="Arial" w:hAnsi="Arial" w:cs="Arial"/>
        </w:rPr>
      </w:pPr>
      <w:r>
        <w:rPr>
          <w:rFonts w:ascii="Arial" w:hAnsi="Arial" w:cs="Arial"/>
        </w:rPr>
        <w:t>P</w:t>
      </w:r>
      <w:r w:rsidR="002B176F" w:rsidRPr="009142E9">
        <w:rPr>
          <w:rFonts w:ascii="Arial" w:hAnsi="Arial" w:cs="Arial"/>
        </w:rPr>
        <w:t>ara cada peligro identificado que riesgo representa en su sistema, multiplicando el puntaje asignado a la probabilidad de ocurrencia y a la gravedad. La tabla 4 muestra el criterio seleccionado para evaluar los riesgos en el Estado:</w:t>
      </w:r>
    </w:p>
    <w:p w14:paraId="3E0E9F56" w14:textId="77777777" w:rsidR="002B176F" w:rsidRPr="009142E9" w:rsidRDefault="002B176F" w:rsidP="002B176F">
      <w:pPr>
        <w:jc w:val="both"/>
        <w:rPr>
          <w:rFonts w:ascii="Arial" w:hAnsi="Arial" w:cs="Arial"/>
        </w:rPr>
      </w:pPr>
    </w:p>
    <w:p w14:paraId="52036D6C" w14:textId="77777777" w:rsidR="002B176F" w:rsidRPr="00012C06" w:rsidRDefault="002B176F" w:rsidP="002B176F">
      <w:pPr>
        <w:pStyle w:val="Tablas1"/>
        <w:rPr>
          <w:rFonts w:ascii="Arial" w:hAnsi="Arial" w:cs="Arial"/>
          <w:sz w:val="24"/>
          <w:szCs w:val="24"/>
        </w:rPr>
      </w:pPr>
      <w:bookmarkStart w:id="23" w:name="_Toc315070939"/>
      <w:bookmarkStart w:id="24" w:name="_Toc315071083"/>
      <w:bookmarkStart w:id="25" w:name="_Toc323342060"/>
      <w:r w:rsidRPr="00012C06">
        <w:rPr>
          <w:rFonts w:ascii="Arial" w:hAnsi="Arial" w:cs="Arial"/>
          <w:sz w:val="24"/>
          <w:szCs w:val="24"/>
        </w:rPr>
        <w:t>Evaluación del riesgo</w:t>
      </w:r>
      <w:bookmarkEnd w:id="23"/>
      <w:bookmarkEnd w:id="24"/>
      <w:bookmarkEnd w:id="25"/>
    </w:p>
    <w:p w14:paraId="6889B780" w14:textId="77777777" w:rsidR="002B176F" w:rsidRDefault="002B176F" w:rsidP="002B176F">
      <w:pPr>
        <w:pStyle w:val="Tablas1"/>
        <w:rPr>
          <w:rFonts w:ascii="Arial" w:hAnsi="Arial" w:cs="Arial"/>
          <w:b w:val="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57"/>
        <w:gridCol w:w="3197"/>
      </w:tblGrid>
      <w:tr w:rsidR="002B176F" w:rsidRPr="009142E9" w14:paraId="1066D7F7" w14:textId="77777777" w:rsidTr="002B176F">
        <w:tc>
          <w:tcPr>
            <w:tcW w:w="5988" w:type="dxa"/>
            <w:shd w:val="clear" w:color="auto" w:fill="FFCC99"/>
          </w:tcPr>
          <w:p w14:paraId="06519F97" w14:textId="77777777" w:rsidR="002B176F" w:rsidRPr="009142E9" w:rsidRDefault="002B176F" w:rsidP="002B176F">
            <w:pPr>
              <w:jc w:val="center"/>
              <w:rPr>
                <w:rFonts w:ascii="Arial" w:hAnsi="Arial" w:cs="Arial"/>
                <w:b/>
              </w:rPr>
            </w:pPr>
            <w:r w:rsidRPr="009142E9">
              <w:rPr>
                <w:rFonts w:ascii="Arial" w:hAnsi="Arial" w:cs="Arial"/>
              </w:rPr>
              <w:t>Evaluación del riesgo</w:t>
            </w:r>
          </w:p>
        </w:tc>
        <w:tc>
          <w:tcPr>
            <w:tcW w:w="3259" w:type="dxa"/>
            <w:shd w:val="clear" w:color="auto" w:fill="FFCC99"/>
          </w:tcPr>
          <w:p w14:paraId="04642187" w14:textId="77777777" w:rsidR="002B176F" w:rsidRPr="009142E9" w:rsidRDefault="002B176F" w:rsidP="002B176F">
            <w:pPr>
              <w:jc w:val="center"/>
              <w:rPr>
                <w:rFonts w:ascii="Arial" w:hAnsi="Arial" w:cs="Arial"/>
                <w:b/>
              </w:rPr>
            </w:pPr>
            <w:r w:rsidRPr="009142E9">
              <w:rPr>
                <w:rFonts w:ascii="Arial" w:hAnsi="Arial" w:cs="Arial"/>
                <w:b/>
              </w:rPr>
              <w:t>Puntaje</w:t>
            </w:r>
          </w:p>
        </w:tc>
      </w:tr>
      <w:tr w:rsidR="002B176F" w:rsidRPr="009142E9" w14:paraId="0E00F847" w14:textId="77777777" w:rsidTr="002B176F">
        <w:tc>
          <w:tcPr>
            <w:tcW w:w="5988" w:type="dxa"/>
          </w:tcPr>
          <w:p w14:paraId="5477E0BE" w14:textId="77777777" w:rsidR="002B176F" w:rsidRPr="009142E9" w:rsidRDefault="002B176F" w:rsidP="002B176F">
            <w:pPr>
              <w:rPr>
                <w:rFonts w:ascii="Arial" w:hAnsi="Arial" w:cs="Arial"/>
              </w:rPr>
            </w:pPr>
            <w:r w:rsidRPr="009142E9">
              <w:rPr>
                <w:rFonts w:ascii="Arial" w:hAnsi="Arial" w:cs="Arial"/>
              </w:rPr>
              <w:t>Riesgo Muy Alto</w:t>
            </w:r>
          </w:p>
        </w:tc>
        <w:tc>
          <w:tcPr>
            <w:tcW w:w="3259" w:type="dxa"/>
          </w:tcPr>
          <w:p w14:paraId="15F5B3D7" w14:textId="77777777" w:rsidR="002B176F" w:rsidRPr="009142E9" w:rsidRDefault="002B176F" w:rsidP="002B176F">
            <w:pPr>
              <w:jc w:val="center"/>
              <w:rPr>
                <w:rFonts w:ascii="Arial" w:hAnsi="Arial" w:cs="Arial"/>
              </w:rPr>
            </w:pPr>
            <w:r w:rsidRPr="009142E9">
              <w:rPr>
                <w:rFonts w:ascii="Arial" w:hAnsi="Arial" w:cs="Arial"/>
              </w:rPr>
              <w:t>Mayor o igual a 20</w:t>
            </w:r>
          </w:p>
        </w:tc>
      </w:tr>
      <w:tr w:rsidR="002B176F" w:rsidRPr="009142E9" w14:paraId="412D2FEC" w14:textId="77777777" w:rsidTr="002B176F">
        <w:tc>
          <w:tcPr>
            <w:tcW w:w="5988" w:type="dxa"/>
          </w:tcPr>
          <w:p w14:paraId="564185F9" w14:textId="77777777" w:rsidR="002B176F" w:rsidRPr="009142E9" w:rsidRDefault="002B176F" w:rsidP="002B176F">
            <w:pPr>
              <w:rPr>
                <w:rFonts w:ascii="Arial" w:hAnsi="Arial" w:cs="Arial"/>
              </w:rPr>
            </w:pPr>
            <w:r w:rsidRPr="009142E9">
              <w:rPr>
                <w:rFonts w:ascii="Arial" w:hAnsi="Arial" w:cs="Arial"/>
              </w:rPr>
              <w:t>Riesgo Alto</w:t>
            </w:r>
          </w:p>
        </w:tc>
        <w:tc>
          <w:tcPr>
            <w:tcW w:w="3259" w:type="dxa"/>
          </w:tcPr>
          <w:p w14:paraId="2ABD748E" w14:textId="77777777" w:rsidR="002B176F" w:rsidRPr="009142E9" w:rsidRDefault="002B176F" w:rsidP="002B176F">
            <w:pPr>
              <w:jc w:val="center"/>
              <w:rPr>
                <w:rFonts w:ascii="Arial" w:hAnsi="Arial" w:cs="Arial"/>
              </w:rPr>
            </w:pPr>
            <w:r w:rsidRPr="009142E9">
              <w:rPr>
                <w:rFonts w:ascii="Arial" w:hAnsi="Arial" w:cs="Arial"/>
              </w:rPr>
              <w:t>15 – 19</w:t>
            </w:r>
          </w:p>
        </w:tc>
      </w:tr>
      <w:tr w:rsidR="002B176F" w:rsidRPr="009142E9" w14:paraId="1C95D4B0" w14:textId="77777777" w:rsidTr="002B176F">
        <w:tc>
          <w:tcPr>
            <w:tcW w:w="5988" w:type="dxa"/>
          </w:tcPr>
          <w:p w14:paraId="7D943D62" w14:textId="77777777" w:rsidR="002B176F" w:rsidRPr="009142E9" w:rsidRDefault="002B176F" w:rsidP="002B176F">
            <w:pPr>
              <w:rPr>
                <w:rFonts w:ascii="Arial" w:hAnsi="Arial" w:cs="Arial"/>
              </w:rPr>
            </w:pPr>
            <w:r w:rsidRPr="009142E9">
              <w:rPr>
                <w:rFonts w:ascii="Arial" w:hAnsi="Arial" w:cs="Arial"/>
              </w:rPr>
              <w:t>Riesgo Medio</w:t>
            </w:r>
          </w:p>
        </w:tc>
        <w:tc>
          <w:tcPr>
            <w:tcW w:w="3259" w:type="dxa"/>
          </w:tcPr>
          <w:p w14:paraId="3B03D1D6" w14:textId="77777777" w:rsidR="002B176F" w:rsidRPr="009142E9" w:rsidRDefault="002B176F" w:rsidP="002B176F">
            <w:pPr>
              <w:jc w:val="center"/>
              <w:rPr>
                <w:rFonts w:ascii="Arial" w:hAnsi="Arial" w:cs="Arial"/>
              </w:rPr>
            </w:pPr>
            <w:r w:rsidRPr="009142E9">
              <w:rPr>
                <w:rFonts w:ascii="Arial" w:hAnsi="Arial" w:cs="Arial"/>
              </w:rPr>
              <w:t>10 – 14</w:t>
            </w:r>
          </w:p>
        </w:tc>
      </w:tr>
      <w:tr w:rsidR="002B176F" w:rsidRPr="009142E9" w14:paraId="499D93F7" w14:textId="77777777" w:rsidTr="002B176F">
        <w:tc>
          <w:tcPr>
            <w:tcW w:w="5988" w:type="dxa"/>
          </w:tcPr>
          <w:p w14:paraId="3B0D2487" w14:textId="77777777" w:rsidR="002B176F" w:rsidRPr="009142E9" w:rsidRDefault="002B176F" w:rsidP="002B176F">
            <w:pPr>
              <w:rPr>
                <w:rFonts w:ascii="Arial" w:hAnsi="Arial" w:cs="Arial"/>
              </w:rPr>
            </w:pPr>
            <w:r w:rsidRPr="009142E9">
              <w:rPr>
                <w:rFonts w:ascii="Arial" w:hAnsi="Arial" w:cs="Arial"/>
              </w:rPr>
              <w:t>Riesgo Bajo</w:t>
            </w:r>
          </w:p>
        </w:tc>
        <w:tc>
          <w:tcPr>
            <w:tcW w:w="3259" w:type="dxa"/>
          </w:tcPr>
          <w:p w14:paraId="023F188D" w14:textId="77777777" w:rsidR="002B176F" w:rsidRPr="009142E9" w:rsidRDefault="002B176F" w:rsidP="002B176F">
            <w:pPr>
              <w:jc w:val="center"/>
              <w:rPr>
                <w:rFonts w:ascii="Arial" w:hAnsi="Arial" w:cs="Arial"/>
              </w:rPr>
            </w:pPr>
            <w:r w:rsidRPr="009142E9">
              <w:rPr>
                <w:rFonts w:ascii="Arial" w:hAnsi="Arial" w:cs="Arial"/>
              </w:rPr>
              <w:t>5 – 9</w:t>
            </w:r>
          </w:p>
        </w:tc>
      </w:tr>
      <w:tr w:rsidR="002B176F" w:rsidRPr="009142E9" w14:paraId="7B12AF0F" w14:textId="77777777" w:rsidTr="002B176F">
        <w:tc>
          <w:tcPr>
            <w:tcW w:w="5988" w:type="dxa"/>
          </w:tcPr>
          <w:p w14:paraId="3D425428" w14:textId="77777777" w:rsidR="002B176F" w:rsidRPr="009142E9" w:rsidRDefault="002B176F" w:rsidP="002B176F">
            <w:pPr>
              <w:rPr>
                <w:rFonts w:ascii="Arial" w:hAnsi="Arial" w:cs="Arial"/>
              </w:rPr>
            </w:pPr>
            <w:r w:rsidRPr="009142E9">
              <w:rPr>
                <w:rFonts w:ascii="Arial" w:hAnsi="Arial" w:cs="Arial"/>
              </w:rPr>
              <w:t>Sin Riesgo</w:t>
            </w:r>
          </w:p>
        </w:tc>
        <w:tc>
          <w:tcPr>
            <w:tcW w:w="3259" w:type="dxa"/>
          </w:tcPr>
          <w:p w14:paraId="34A362D1" w14:textId="77777777" w:rsidR="002B176F" w:rsidRPr="009142E9" w:rsidRDefault="002B176F" w:rsidP="002B176F">
            <w:pPr>
              <w:jc w:val="center"/>
              <w:rPr>
                <w:rFonts w:ascii="Arial" w:hAnsi="Arial" w:cs="Arial"/>
              </w:rPr>
            </w:pPr>
            <w:r w:rsidRPr="009142E9">
              <w:rPr>
                <w:rFonts w:ascii="Arial" w:hAnsi="Arial" w:cs="Arial"/>
              </w:rPr>
              <w:t>0 - 4</w:t>
            </w:r>
          </w:p>
        </w:tc>
      </w:tr>
    </w:tbl>
    <w:p w14:paraId="16D2C910" w14:textId="77777777" w:rsidR="002B176F" w:rsidRDefault="002B176F" w:rsidP="002B176F">
      <w:pPr>
        <w:pStyle w:val="Tablas1"/>
      </w:pPr>
    </w:p>
    <w:p w14:paraId="2F7832F8" w14:textId="77777777" w:rsidR="002B176F" w:rsidRDefault="002B176F" w:rsidP="002B176F">
      <w:pPr>
        <w:spacing w:after="200" w:line="276" w:lineRule="auto"/>
        <w:rPr>
          <w:rFonts w:ascii="Tahoma" w:hAnsi="Tahoma"/>
          <w:b/>
          <w:kern w:val="28"/>
          <w:sz w:val="22"/>
          <w:szCs w:val="22"/>
          <w:lang w:val="es-HN"/>
        </w:rPr>
      </w:pPr>
      <w:r>
        <w:br w:type="page"/>
      </w:r>
    </w:p>
    <w:p w14:paraId="31482ADD" w14:textId="77777777" w:rsidR="002B176F" w:rsidRPr="00012C06" w:rsidRDefault="002B176F" w:rsidP="002B176F">
      <w:pPr>
        <w:pStyle w:val="Tablas1"/>
        <w:rPr>
          <w:rFonts w:ascii="Arial" w:hAnsi="Arial" w:cs="Arial"/>
          <w:sz w:val="24"/>
          <w:szCs w:val="24"/>
        </w:rPr>
      </w:pPr>
      <w:r w:rsidRPr="009142E9">
        <w:rPr>
          <w:rFonts w:ascii="Arial" w:hAnsi="Arial" w:cs="Arial"/>
          <w:b w:val="0"/>
          <w:sz w:val="24"/>
          <w:szCs w:val="24"/>
        </w:rPr>
        <w:lastRenderedPageBreak/>
        <w:t xml:space="preserve"> </w:t>
      </w:r>
      <w:r w:rsidRPr="00012C06">
        <w:rPr>
          <w:rFonts w:ascii="Arial" w:hAnsi="Arial" w:cs="Arial"/>
          <w:sz w:val="24"/>
          <w:szCs w:val="24"/>
        </w:rPr>
        <w:t>Identificación de Peligros y Evaluación del Riesgo en el sistema de Agua Potable de la  Cabecera municipal de Huixtla</w:t>
      </w:r>
    </w:p>
    <w:p w14:paraId="38A120CD" w14:textId="77777777" w:rsidR="002B176F" w:rsidRDefault="002B176F" w:rsidP="002B176F">
      <w:pPr>
        <w:pStyle w:val="Tablas1"/>
        <w:rPr>
          <w:rFonts w:ascii="Arial" w:hAnsi="Arial" w:cs="Arial"/>
          <w:b w:val="0"/>
          <w:sz w:val="24"/>
          <w:szCs w:val="24"/>
        </w:rPr>
      </w:pPr>
    </w:p>
    <w:tbl>
      <w:tblPr>
        <w:tblW w:w="11343" w:type="dxa"/>
        <w:tblInd w:w="-1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4"/>
        <w:gridCol w:w="1984"/>
        <w:gridCol w:w="2612"/>
        <w:gridCol w:w="1418"/>
        <w:gridCol w:w="1134"/>
        <w:gridCol w:w="1275"/>
        <w:gridCol w:w="1276"/>
      </w:tblGrid>
      <w:tr w:rsidR="002B176F" w:rsidRPr="009142E9" w14:paraId="3DD68455" w14:textId="77777777" w:rsidTr="002B176F">
        <w:tc>
          <w:tcPr>
            <w:tcW w:w="1644" w:type="dxa"/>
            <w:shd w:val="clear" w:color="auto" w:fill="FFCC99"/>
          </w:tcPr>
          <w:p w14:paraId="18741B03" w14:textId="77777777" w:rsidR="002B176F" w:rsidRPr="009142E9" w:rsidRDefault="002B176F" w:rsidP="002B176F">
            <w:pPr>
              <w:autoSpaceDE w:val="0"/>
              <w:autoSpaceDN w:val="0"/>
              <w:adjustRightInd w:val="0"/>
              <w:rPr>
                <w:rFonts w:ascii="Arial" w:hAnsi="Arial" w:cs="Arial"/>
                <w:b/>
                <w:bCs/>
              </w:rPr>
            </w:pPr>
            <w:r w:rsidRPr="009142E9">
              <w:rPr>
                <w:rFonts w:ascii="Arial" w:hAnsi="Arial" w:cs="Arial"/>
                <w:b/>
                <w:bCs/>
              </w:rPr>
              <w:t>Etapa del</w:t>
            </w:r>
          </w:p>
          <w:p w14:paraId="393D00F5" w14:textId="77777777" w:rsidR="002B176F" w:rsidRPr="009142E9" w:rsidRDefault="002B176F" w:rsidP="002B176F">
            <w:pPr>
              <w:jc w:val="both"/>
              <w:rPr>
                <w:rFonts w:ascii="Arial" w:hAnsi="Arial" w:cs="Arial"/>
                <w:b/>
                <w:bCs/>
              </w:rPr>
            </w:pPr>
            <w:r w:rsidRPr="009142E9">
              <w:rPr>
                <w:rFonts w:ascii="Arial" w:hAnsi="Arial" w:cs="Arial"/>
                <w:b/>
                <w:bCs/>
              </w:rPr>
              <w:t>Proceso</w:t>
            </w:r>
          </w:p>
        </w:tc>
        <w:tc>
          <w:tcPr>
            <w:tcW w:w="1984" w:type="dxa"/>
            <w:shd w:val="clear" w:color="auto" w:fill="FFCC99"/>
          </w:tcPr>
          <w:p w14:paraId="745A79B0" w14:textId="77777777" w:rsidR="002B176F" w:rsidRPr="009142E9" w:rsidRDefault="002B176F" w:rsidP="002B176F">
            <w:pPr>
              <w:autoSpaceDE w:val="0"/>
              <w:autoSpaceDN w:val="0"/>
              <w:adjustRightInd w:val="0"/>
              <w:rPr>
                <w:rFonts w:ascii="Arial" w:hAnsi="Arial" w:cs="Arial"/>
                <w:b/>
                <w:bCs/>
              </w:rPr>
            </w:pPr>
            <w:r w:rsidRPr="009142E9">
              <w:rPr>
                <w:rFonts w:ascii="Arial" w:hAnsi="Arial" w:cs="Arial"/>
                <w:b/>
                <w:bCs/>
              </w:rPr>
              <w:t>Evento peligroso (fuente</w:t>
            </w:r>
          </w:p>
          <w:p w14:paraId="4DFB481A" w14:textId="77777777" w:rsidR="002B176F" w:rsidRPr="009142E9" w:rsidRDefault="002B176F" w:rsidP="002B176F">
            <w:pPr>
              <w:ind w:right="252"/>
              <w:jc w:val="both"/>
              <w:rPr>
                <w:rFonts w:ascii="Arial" w:hAnsi="Arial" w:cs="Arial"/>
                <w:b/>
                <w:bCs/>
              </w:rPr>
            </w:pPr>
            <w:r w:rsidRPr="009142E9">
              <w:rPr>
                <w:rFonts w:ascii="Arial" w:hAnsi="Arial" w:cs="Arial"/>
                <w:b/>
                <w:bCs/>
              </w:rPr>
              <w:t>de peligro)</w:t>
            </w:r>
          </w:p>
        </w:tc>
        <w:tc>
          <w:tcPr>
            <w:tcW w:w="2612" w:type="dxa"/>
            <w:shd w:val="clear" w:color="auto" w:fill="FFCC99"/>
          </w:tcPr>
          <w:p w14:paraId="3C09EE54" w14:textId="77777777" w:rsidR="002B176F" w:rsidRPr="009142E9" w:rsidRDefault="002B176F" w:rsidP="002B176F">
            <w:pPr>
              <w:autoSpaceDE w:val="0"/>
              <w:autoSpaceDN w:val="0"/>
              <w:adjustRightInd w:val="0"/>
              <w:rPr>
                <w:rFonts w:ascii="Arial" w:hAnsi="Arial" w:cs="Arial"/>
                <w:b/>
                <w:bCs/>
              </w:rPr>
            </w:pPr>
            <w:r w:rsidRPr="009142E9">
              <w:rPr>
                <w:rFonts w:ascii="Arial" w:hAnsi="Arial" w:cs="Arial"/>
                <w:b/>
                <w:bCs/>
              </w:rPr>
              <w:t>Tipo de</w:t>
            </w:r>
          </w:p>
          <w:p w14:paraId="6408E108" w14:textId="77777777" w:rsidR="002B176F" w:rsidRPr="009142E9" w:rsidRDefault="002B176F" w:rsidP="002B176F">
            <w:pPr>
              <w:jc w:val="both"/>
              <w:rPr>
                <w:rFonts w:ascii="Arial" w:hAnsi="Arial" w:cs="Arial"/>
                <w:b/>
                <w:bCs/>
              </w:rPr>
            </w:pPr>
            <w:r w:rsidRPr="009142E9">
              <w:rPr>
                <w:rFonts w:ascii="Arial" w:hAnsi="Arial" w:cs="Arial"/>
                <w:b/>
                <w:bCs/>
              </w:rPr>
              <w:t>Peligro</w:t>
            </w:r>
          </w:p>
        </w:tc>
        <w:tc>
          <w:tcPr>
            <w:tcW w:w="1418" w:type="dxa"/>
            <w:shd w:val="clear" w:color="auto" w:fill="FFCC99"/>
          </w:tcPr>
          <w:p w14:paraId="43ADEBEA" w14:textId="77777777" w:rsidR="002B176F" w:rsidRPr="009142E9" w:rsidRDefault="002B176F" w:rsidP="002B176F">
            <w:pPr>
              <w:jc w:val="both"/>
              <w:rPr>
                <w:rFonts w:ascii="Arial" w:hAnsi="Arial" w:cs="Arial"/>
                <w:b/>
                <w:bCs/>
              </w:rPr>
            </w:pPr>
            <w:r w:rsidRPr="009142E9">
              <w:rPr>
                <w:rFonts w:ascii="Arial" w:hAnsi="Arial" w:cs="Arial"/>
                <w:b/>
                <w:bCs/>
              </w:rPr>
              <w:t>Probabilidad</w:t>
            </w:r>
          </w:p>
        </w:tc>
        <w:tc>
          <w:tcPr>
            <w:tcW w:w="1134" w:type="dxa"/>
            <w:shd w:val="clear" w:color="auto" w:fill="FFCC99"/>
          </w:tcPr>
          <w:p w14:paraId="02403B17" w14:textId="77777777" w:rsidR="002B176F" w:rsidRPr="009142E9" w:rsidRDefault="002B176F" w:rsidP="002B176F">
            <w:pPr>
              <w:autoSpaceDE w:val="0"/>
              <w:autoSpaceDN w:val="0"/>
              <w:adjustRightInd w:val="0"/>
              <w:jc w:val="center"/>
              <w:rPr>
                <w:rFonts w:ascii="Arial" w:hAnsi="Arial" w:cs="Arial"/>
                <w:b/>
                <w:bCs/>
              </w:rPr>
            </w:pPr>
            <w:r w:rsidRPr="009142E9">
              <w:rPr>
                <w:rFonts w:ascii="Arial" w:hAnsi="Arial" w:cs="Arial"/>
                <w:b/>
                <w:bCs/>
              </w:rPr>
              <w:t>Gravedad o Severidad</w:t>
            </w:r>
          </w:p>
          <w:p w14:paraId="752794FA" w14:textId="77777777" w:rsidR="002B176F" w:rsidRPr="009142E9" w:rsidRDefault="002B176F" w:rsidP="002B176F">
            <w:pPr>
              <w:jc w:val="both"/>
              <w:rPr>
                <w:rFonts w:ascii="Arial" w:hAnsi="Arial" w:cs="Arial"/>
                <w:b/>
                <w:bCs/>
              </w:rPr>
            </w:pPr>
          </w:p>
        </w:tc>
        <w:tc>
          <w:tcPr>
            <w:tcW w:w="1275" w:type="dxa"/>
            <w:shd w:val="clear" w:color="auto" w:fill="FFCC99"/>
          </w:tcPr>
          <w:p w14:paraId="0A8B40CC" w14:textId="77777777" w:rsidR="002B176F" w:rsidRPr="009142E9" w:rsidRDefault="002B176F" w:rsidP="002B176F">
            <w:pPr>
              <w:jc w:val="both"/>
              <w:rPr>
                <w:rFonts w:ascii="Arial" w:hAnsi="Arial" w:cs="Arial"/>
                <w:b/>
                <w:bCs/>
              </w:rPr>
            </w:pPr>
            <w:r w:rsidRPr="009142E9">
              <w:rPr>
                <w:rFonts w:ascii="Arial" w:hAnsi="Arial" w:cs="Arial"/>
                <w:b/>
                <w:bCs/>
              </w:rPr>
              <w:t>Puntuación</w:t>
            </w:r>
          </w:p>
        </w:tc>
        <w:tc>
          <w:tcPr>
            <w:tcW w:w="1276" w:type="dxa"/>
            <w:shd w:val="clear" w:color="auto" w:fill="FFCC99"/>
          </w:tcPr>
          <w:p w14:paraId="1B4193F9" w14:textId="77777777" w:rsidR="002B176F" w:rsidRPr="009142E9" w:rsidRDefault="002B176F" w:rsidP="002B176F">
            <w:pPr>
              <w:jc w:val="both"/>
              <w:rPr>
                <w:rFonts w:ascii="Arial" w:hAnsi="Arial" w:cs="Arial"/>
                <w:b/>
                <w:bCs/>
              </w:rPr>
            </w:pPr>
            <w:r w:rsidRPr="009142E9">
              <w:rPr>
                <w:rFonts w:ascii="Arial" w:hAnsi="Arial" w:cs="Arial"/>
                <w:b/>
                <w:bCs/>
              </w:rPr>
              <w:t>Evaluación del Riesgo</w:t>
            </w:r>
          </w:p>
        </w:tc>
      </w:tr>
      <w:tr w:rsidR="002B176F" w:rsidRPr="009142E9" w14:paraId="2DE61869" w14:textId="77777777" w:rsidTr="002B176F">
        <w:trPr>
          <w:trHeight w:val="670"/>
        </w:trPr>
        <w:tc>
          <w:tcPr>
            <w:tcW w:w="1644" w:type="dxa"/>
            <w:vMerge w:val="restart"/>
            <w:vAlign w:val="center"/>
          </w:tcPr>
          <w:p w14:paraId="699F98A7" w14:textId="77777777" w:rsidR="002B176F" w:rsidRPr="006F0B21" w:rsidRDefault="002B176F" w:rsidP="002B176F">
            <w:pPr>
              <w:ind w:right="-252"/>
              <w:rPr>
                <w:rFonts w:ascii="Arial" w:hAnsi="Arial" w:cs="Arial"/>
                <w:b/>
                <w:bCs/>
                <w:sz w:val="22"/>
                <w:szCs w:val="22"/>
              </w:rPr>
            </w:pPr>
            <w:r>
              <w:rPr>
                <w:rFonts w:ascii="Arial" w:hAnsi="Arial" w:cs="Arial"/>
                <w:b/>
                <w:bCs/>
                <w:sz w:val="22"/>
                <w:szCs w:val="22"/>
              </w:rPr>
              <w:t>ASPECTO ORGANIZATIVO</w:t>
            </w:r>
          </w:p>
        </w:tc>
        <w:tc>
          <w:tcPr>
            <w:tcW w:w="1984" w:type="dxa"/>
            <w:vAlign w:val="center"/>
          </w:tcPr>
          <w:p w14:paraId="2AB02E76" w14:textId="77777777" w:rsidR="002B176F" w:rsidRPr="006414F2" w:rsidRDefault="002B176F" w:rsidP="002B176F">
            <w:pPr>
              <w:autoSpaceDE w:val="0"/>
              <w:autoSpaceDN w:val="0"/>
              <w:adjustRightInd w:val="0"/>
              <w:rPr>
                <w:rFonts w:ascii="Arial" w:hAnsi="Arial" w:cs="Arial"/>
                <w:bCs/>
              </w:rPr>
            </w:pPr>
            <w:r>
              <w:rPr>
                <w:rFonts w:ascii="Arial" w:hAnsi="Arial" w:cs="Arial"/>
                <w:bCs/>
              </w:rPr>
              <w:t>Las tarifas de cobro no son las adecuadas</w:t>
            </w:r>
          </w:p>
        </w:tc>
        <w:tc>
          <w:tcPr>
            <w:tcW w:w="2612" w:type="dxa"/>
            <w:vAlign w:val="center"/>
          </w:tcPr>
          <w:p w14:paraId="43F33F02" w14:textId="77777777" w:rsidR="002B176F" w:rsidRPr="00502989" w:rsidRDefault="002B176F" w:rsidP="002B176F">
            <w:pPr>
              <w:jc w:val="both"/>
              <w:rPr>
                <w:rFonts w:ascii="Arial" w:hAnsi="Arial" w:cs="Arial"/>
                <w:bCs/>
              </w:rPr>
            </w:pPr>
            <w:r>
              <w:rPr>
                <w:rFonts w:ascii="Arial" w:hAnsi="Arial" w:cs="Arial"/>
                <w:bCs/>
              </w:rPr>
              <w:t>Insostenibilidad económica</w:t>
            </w:r>
          </w:p>
        </w:tc>
        <w:tc>
          <w:tcPr>
            <w:tcW w:w="1418" w:type="dxa"/>
            <w:vAlign w:val="center"/>
          </w:tcPr>
          <w:p w14:paraId="65C4F6E8" w14:textId="77777777" w:rsidR="002B176F" w:rsidRPr="009142E9" w:rsidRDefault="002B176F" w:rsidP="002B176F">
            <w:pPr>
              <w:jc w:val="center"/>
              <w:rPr>
                <w:rFonts w:ascii="Arial" w:hAnsi="Arial" w:cs="Arial"/>
                <w:bCs/>
              </w:rPr>
            </w:pPr>
            <w:r>
              <w:rPr>
                <w:rFonts w:ascii="Arial" w:hAnsi="Arial" w:cs="Arial"/>
                <w:bCs/>
              </w:rPr>
              <w:t>5</w:t>
            </w:r>
          </w:p>
        </w:tc>
        <w:tc>
          <w:tcPr>
            <w:tcW w:w="1134" w:type="dxa"/>
            <w:vAlign w:val="center"/>
          </w:tcPr>
          <w:p w14:paraId="5041118D" w14:textId="77777777" w:rsidR="002B176F" w:rsidRPr="009142E9" w:rsidRDefault="002B176F" w:rsidP="002B176F">
            <w:pPr>
              <w:jc w:val="center"/>
              <w:rPr>
                <w:rFonts w:ascii="Arial" w:hAnsi="Arial" w:cs="Arial"/>
                <w:bCs/>
              </w:rPr>
            </w:pPr>
            <w:r>
              <w:rPr>
                <w:rFonts w:ascii="Arial" w:hAnsi="Arial" w:cs="Arial"/>
                <w:bCs/>
              </w:rPr>
              <w:t>4</w:t>
            </w:r>
          </w:p>
        </w:tc>
        <w:tc>
          <w:tcPr>
            <w:tcW w:w="1275" w:type="dxa"/>
          </w:tcPr>
          <w:p w14:paraId="6B4B1DF2" w14:textId="77777777" w:rsidR="002B176F" w:rsidRDefault="002B176F" w:rsidP="002B176F">
            <w:pPr>
              <w:jc w:val="center"/>
              <w:rPr>
                <w:rFonts w:ascii="Arial" w:hAnsi="Arial" w:cs="Arial"/>
              </w:rPr>
            </w:pPr>
          </w:p>
          <w:p w14:paraId="3BC8B0F2" w14:textId="77777777" w:rsidR="002B176F" w:rsidRPr="006521BB" w:rsidRDefault="002B176F" w:rsidP="002B176F">
            <w:pPr>
              <w:jc w:val="center"/>
              <w:rPr>
                <w:rFonts w:ascii="Arial" w:hAnsi="Arial" w:cs="Arial"/>
              </w:rPr>
            </w:pPr>
            <w:r>
              <w:rPr>
                <w:rFonts w:ascii="Arial" w:hAnsi="Arial" w:cs="Arial"/>
              </w:rPr>
              <w:t>20</w:t>
            </w:r>
          </w:p>
        </w:tc>
        <w:tc>
          <w:tcPr>
            <w:tcW w:w="1276" w:type="dxa"/>
            <w:vAlign w:val="center"/>
          </w:tcPr>
          <w:p w14:paraId="1D38FA46" w14:textId="77777777" w:rsidR="002B176F" w:rsidRPr="009142E9" w:rsidRDefault="002B176F" w:rsidP="002B176F">
            <w:pPr>
              <w:jc w:val="center"/>
              <w:rPr>
                <w:rFonts w:ascii="Arial" w:hAnsi="Arial" w:cs="Arial"/>
                <w:bCs/>
              </w:rPr>
            </w:pPr>
            <w:r>
              <w:rPr>
                <w:rFonts w:ascii="Arial" w:hAnsi="Arial" w:cs="Arial"/>
                <w:bCs/>
              </w:rPr>
              <w:t>Muy Alto</w:t>
            </w:r>
          </w:p>
        </w:tc>
      </w:tr>
      <w:tr w:rsidR="002B176F" w:rsidRPr="009142E9" w14:paraId="5289BC66" w14:textId="77777777" w:rsidTr="002B176F">
        <w:trPr>
          <w:trHeight w:val="670"/>
        </w:trPr>
        <w:tc>
          <w:tcPr>
            <w:tcW w:w="1644" w:type="dxa"/>
            <w:vMerge/>
            <w:vAlign w:val="center"/>
          </w:tcPr>
          <w:p w14:paraId="6F434AD6" w14:textId="77777777" w:rsidR="002B176F" w:rsidRPr="009142E9" w:rsidRDefault="002B176F" w:rsidP="002B176F">
            <w:pPr>
              <w:ind w:right="-252"/>
              <w:rPr>
                <w:rFonts w:ascii="Arial" w:hAnsi="Arial" w:cs="Arial"/>
                <w:b/>
                <w:bCs/>
              </w:rPr>
            </w:pPr>
          </w:p>
        </w:tc>
        <w:tc>
          <w:tcPr>
            <w:tcW w:w="1984" w:type="dxa"/>
            <w:vAlign w:val="center"/>
          </w:tcPr>
          <w:p w14:paraId="039AD3A8" w14:textId="77777777" w:rsidR="002B176F" w:rsidRPr="009142E9" w:rsidRDefault="002B176F" w:rsidP="002B176F">
            <w:pPr>
              <w:autoSpaceDE w:val="0"/>
              <w:autoSpaceDN w:val="0"/>
              <w:adjustRightInd w:val="0"/>
              <w:rPr>
                <w:rFonts w:ascii="Arial" w:hAnsi="Arial" w:cs="Arial"/>
                <w:bCs/>
              </w:rPr>
            </w:pPr>
            <w:r>
              <w:rPr>
                <w:rFonts w:ascii="Arial" w:hAnsi="Arial" w:cs="Arial"/>
                <w:bCs/>
              </w:rPr>
              <w:t>Falta de insumos para la desinfección del agua (cloro)</w:t>
            </w:r>
          </w:p>
        </w:tc>
        <w:tc>
          <w:tcPr>
            <w:tcW w:w="2612" w:type="dxa"/>
            <w:vAlign w:val="center"/>
          </w:tcPr>
          <w:p w14:paraId="65B67453" w14:textId="77777777" w:rsidR="002B176F" w:rsidRPr="009142E9" w:rsidRDefault="002B176F" w:rsidP="002B176F">
            <w:pPr>
              <w:jc w:val="both"/>
              <w:rPr>
                <w:rFonts w:ascii="Arial" w:hAnsi="Arial" w:cs="Arial"/>
                <w:bCs/>
              </w:rPr>
            </w:pPr>
            <w:r>
              <w:rPr>
                <w:rFonts w:ascii="Arial" w:hAnsi="Arial" w:cs="Arial"/>
                <w:bCs/>
              </w:rPr>
              <w:t>Contaminación Microbiológica</w:t>
            </w:r>
          </w:p>
        </w:tc>
        <w:tc>
          <w:tcPr>
            <w:tcW w:w="1418" w:type="dxa"/>
            <w:vAlign w:val="center"/>
          </w:tcPr>
          <w:p w14:paraId="23997902" w14:textId="77777777" w:rsidR="002B176F" w:rsidRPr="009142E9" w:rsidRDefault="002B176F" w:rsidP="002B176F">
            <w:pPr>
              <w:jc w:val="center"/>
              <w:rPr>
                <w:rFonts w:ascii="Arial" w:hAnsi="Arial" w:cs="Arial"/>
                <w:bCs/>
              </w:rPr>
            </w:pPr>
            <w:r>
              <w:rPr>
                <w:rFonts w:ascii="Arial" w:hAnsi="Arial" w:cs="Arial"/>
                <w:bCs/>
              </w:rPr>
              <w:t>5</w:t>
            </w:r>
          </w:p>
        </w:tc>
        <w:tc>
          <w:tcPr>
            <w:tcW w:w="1134" w:type="dxa"/>
            <w:vAlign w:val="center"/>
          </w:tcPr>
          <w:p w14:paraId="51C407EF" w14:textId="77777777" w:rsidR="002B176F" w:rsidRPr="009142E9" w:rsidRDefault="002B176F" w:rsidP="002B176F">
            <w:pPr>
              <w:jc w:val="center"/>
              <w:rPr>
                <w:rFonts w:ascii="Arial" w:hAnsi="Arial" w:cs="Arial"/>
                <w:bCs/>
              </w:rPr>
            </w:pPr>
            <w:r>
              <w:rPr>
                <w:rFonts w:ascii="Arial" w:hAnsi="Arial" w:cs="Arial"/>
                <w:bCs/>
              </w:rPr>
              <w:t>5</w:t>
            </w:r>
          </w:p>
        </w:tc>
        <w:tc>
          <w:tcPr>
            <w:tcW w:w="1275" w:type="dxa"/>
          </w:tcPr>
          <w:p w14:paraId="68713D3B" w14:textId="77777777" w:rsidR="002B176F" w:rsidRDefault="002B176F" w:rsidP="002B176F">
            <w:pPr>
              <w:jc w:val="center"/>
              <w:rPr>
                <w:rFonts w:ascii="Arial" w:hAnsi="Arial" w:cs="Arial"/>
                <w:bCs/>
              </w:rPr>
            </w:pPr>
          </w:p>
          <w:p w14:paraId="5B46DF5E" w14:textId="77777777" w:rsidR="002B176F" w:rsidRPr="009142E9" w:rsidRDefault="002B176F" w:rsidP="002B176F">
            <w:pPr>
              <w:jc w:val="center"/>
              <w:rPr>
                <w:rFonts w:ascii="Arial" w:hAnsi="Arial" w:cs="Arial"/>
                <w:bCs/>
              </w:rPr>
            </w:pPr>
            <w:r>
              <w:rPr>
                <w:rFonts w:ascii="Arial" w:hAnsi="Arial" w:cs="Arial"/>
                <w:bCs/>
              </w:rPr>
              <w:t>25</w:t>
            </w:r>
          </w:p>
        </w:tc>
        <w:tc>
          <w:tcPr>
            <w:tcW w:w="1276" w:type="dxa"/>
            <w:vAlign w:val="center"/>
          </w:tcPr>
          <w:p w14:paraId="48F3F84F" w14:textId="77777777" w:rsidR="002B176F" w:rsidRPr="009142E9" w:rsidRDefault="002B176F" w:rsidP="002B176F">
            <w:pPr>
              <w:jc w:val="center"/>
              <w:rPr>
                <w:rFonts w:ascii="Arial" w:hAnsi="Arial" w:cs="Arial"/>
                <w:bCs/>
              </w:rPr>
            </w:pPr>
            <w:r>
              <w:rPr>
                <w:rFonts w:ascii="Arial" w:hAnsi="Arial" w:cs="Arial"/>
                <w:bCs/>
              </w:rPr>
              <w:t>Muy Alto</w:t>
            </w:r>
          </w:p>
        </w:tc>
      </w:tr>
      <w:tr w:rsidR="002B176F" w:rsidRPr="009142E9" w14:paraId="471714CE" w14:textId="77777777" w:rsidTr="002B176F">
        <w:trPr>
          <w:trHeight w:val="772"/>
        </w:trPr>
        <w:tc>
          <w:tcPr>
            <w:tcW w:w="1644" w:type="dxa"/>
            <w:vMerge/>
            <w:vAlign w:val="center"/>
          </w:tcPr>
          <w:p w14:paraId="090D7CC2" w14:textId="77777777" w:rsidR="002B176F" w:rsidRPr="009142E9" w:rsidRDefault="002B176F" w:rsidP="002B176F">
            <w:pPr>
              <w:rPr>
                <w:rFonts w:ascii="Arial" w:hAnsi="Arial" w:cs="Arial"/>
                <w:bCs/>
              </w:rPr>
            </w:pPr>
          </w:p>
        </w:tc>
        <w:tc>
          <w:tcPr>
            <w:tcW w:w="1984" w:type="dxa"/>
            <w:vAlign w:val="center"/>
          </w:tcPr>
          <w:p w14:paraId="6577E0F0" w14:textId="77777777" w:rsidR="002B176F" w:rsidRPr="009142E9" w:rsidRDefault="002B176F" w:rsidP="002B176F">
            <w:pPr>
              <w:rPr>
                <w:rFonts w:ascii="Arial" w:hAnsi="Arial" w:cs="Arial"/>
                <w:bCs/>
              </w:rPr>
            </w:pPr>
            <w:r>
              <w:rPr>
                <w:rFonts w:ascii="Arial" w:hAnsi="Arial" w:cs="Arial"/>
                <w:bCs/>
              </w:rPr>
              <w:t>Falta de repuesto de los equipos de desinfección</w:t>
            </w:r>
          </w:p>
        </w:tc>
        <w:tc>
          <w:tcPr>
            <w:tcW w:w="2612" w:type="dxa"/>
            <w:vAlign w:val="center"/>
          </w:tcPr>
          <w:p w14:paraId="42FD3573" w14:textId="77777777" w:rsidR="002B176F" w:rsidRPr="009142E9" w:rsidRDefault="002B176F" w:rsidP="002B176F">
            <w:pPr>
              <w:rPr>
                <w:rFonts w:ascii="Arial" w:hAnsi="Arial" w:cs="Arial"/>
                <w:bCs/>
              </w:rPr>
            </w:pPr>
            <w:r>
              <w:rPr>
                <w:rFonts w:ascii="Arial" w:hAnsi="Arial" w:cs="Arial"/>
                <w:bCs/>
              </w:rPr>
              <w:t>Contaminación Microbiológica</w:t>
            </w:r>
          </w:p>
        </w:tc>
        <w:tc>
          <w:tcPr>
            <w:tcW w:w="1418" w:type="dxa"/>
            <w:vAlign w:val="center"/>
          </w:tcPr>
          <w:p w14:paraId="06F84397" w14:textId="77777777" w:rsidR="002B176F" w:rsidRPr="009142E9" w:rsidRDefault="002B176F" w:rsidP="002B176F">
            <w:pPr>
              <w:jc w:val="center"/>
              <w:rPr>
                <w:rFonts w:ascii="Arial" w:hAnsi="Arial" w:cs="Arial"/>
                <w:bCs/>
              </w:rPr>
            </w:pPr>
            <w:r>
              <w:rPr>
                <w:rFonts w:ascii="Arial" w:hAnsi="Arial" w:cs="Arial"/>
                <w:bCs/>
              </w:rPr>
              <w:t>3</w:t>
            </w:r>
          </w:p>
        </w:tc>
        <w:tc>
          <w:tcPr>
            <w:tcW w:w="1134" w:type="dxa"/>
            <w:vAlign w:val="center"/>
          </w:tcPr>
          <w:p w14:paraId="7D459DEA" w14:textId="77777777" w:rsidR="002B176F" w:rsidRPr="009142E9" w:rsidRDefault="002B176F" w:rsidP="002B176F">
            <w:pPr>
              <w:jc w:val="center"/>
              <w:rPr>
                <w:rFonts w:ascii="Arial" w:hAnsi="Arial" w:cs="Arial"/>
                <w:bCs/>
              </w:rPr>
            </w:pPr>
            <w:r>
              <w:rPr>
                <w:rFonts w:ascii="Arial" w:hAnsi="Arial" w:cs="Arial"/>
                <w:bCs/>
              </w:rPr>
              <w:t>5</w:t>
            </w:r>
          </w:p>
        </w:tc>
        <w:tc>
          <w:tcPr>
            <w:tcW w:w="1275" w:type="dxa"/>
          </w:tcPr>
          <w:p w14:paraId="72C824B3" w14:textId="77777777" w:rsidR="002B176F" w:rsidRDefault="002B176F" w:rsidP="002B176F">
            <w:pPr>
              <w:jc w:val="center"/>
              <w:rPr>
                <w:rFonts w:ascii="Arial" w:hAnsi="Arial" w:cs="Arial"/>
                <w:bCs/>
              </w:rPr>
            </w:pPr>
          </w:p>
          <w:p w14:paraId="0334C943" w14:textId="77777777" w:rsidR="002B176F" w:rsidRPr="009142E9" w:rsidRDefault="002B176F" w:rsidP="002B176F">
            <w:pPr>
              <w:jc w:val="center"/>
              <w:rPr>
                <w:rFonts w:ascii="Arial" w:hAnsi="Arial" w:cs="Arial"/>
                <w:bCs/>
              </w:rPr>
            </w:pPr>
            <w:r>
              <w:rPr>
                <w:rFonts w:ascii="Arial" w:hAnsi="Arial" w:cs="Arial"/>
                <w:bCs/>
              </w:rPr>
              <w:t>15</w:t>
            </w:r>
          </w:p>
        </w:tc>
        <w:tc>
          <w:tcPr>
            <w:tcW w:w="1276" w:type="dxa"/>
            <w:vAlign w:val="center"/>
          </w:tcPr>
          <w:p w14:paraId="1B19C7EA" w14:textId="77777777" w:rsidR="002B176F" w:rsidRPr="009142E9" w:rsidRDefault="002B176F" w:rsidP="002B176F">
            <w:pPr>
              <w:jc w:val="center"/>
              <w:rPr>
                <w:rFonts w:ascii="Arial" w:hAnsi="Arial" w:cs="Arial"/>
                <w:bCs/>
              </w:rPr>
            </w:pPr>
            <w:r>
              <w:rPr>
                <w:rFonts w:ascii="Arial" w:hAnsi="Arial" w:cs="Arial"/>
                <w:bCs/>
              </w:rPr>
              <w:t>Alto</w:t>
            </w:r>
          </w:p>
        </w:tc>
      </w:tr>
      <w:tr w:rsidR="002B176F" w:rsidRPr="009142E9" w14:paraId="28E4A548" w14:textId="77777777" w:rsidTr="002B176F">
        <w:trPr>
          <w:trHeight w:val="772"/>
        </w:trPr>
        <w:tc>
          <w:tcPr>
            <w:tcW w:w="1644" w:type="dxa"/>
            <w:vMerge/>
            <w:vAlign w:val="center"/>
          </w:tcPr>
          <w:p w14:paraId="5B86078A" w14:textId="77777777" w:rsidR="002B176F" w:rsidRPr="009142E9" w:rsidRDefault="002B176F" w:rsidP="002B176F">
            <w:pPr>
              <w:rPr>
                <w:rFonts w:ascii="Arial" w:hAnsi="Arial" w:cs="Arial"/>
                <w:bCs/>
              </w:rPr>
            </w:pPr>
          </w:p>
        </w:tc>
        <w:tc>
          <w:tcPr>
            <w:tcW w:w="1984" w:type="dxa"/>
            <w:vAlign w:val="center"/>
          </w:tcPr>
          <w:p w14:paraId="3FDC17C5" w14:textId="77777777" w:rsidR="002B176F" w:rsidRPr="009142E9" w:rsidRDefault="002B176F" w:rsidP="002B176F">
            <w:pPr>
              <w:rPr>
                <w:rFonts w:ascii="Arial" w:hAnsi="Arial" w:cs="Arial"/>
                <w:bCs/>
              </w:rPr>
            </w:pPr>
            <w:r>
              <w:rPr>
                <w:rFonts w:ascii="Arial" w:hAnsi="Arial" w:cs="Arial"/>
                <w:bCs/>
              </w:rPr>
              <w:t>Falta de capacitación del personal operativo del sistema</w:t>
            </w:r>
          </w:p>
        </w:tc>
        <w:tc>
          <w:tcPr>
            <w:tcW w:w="2612" w:type="dxa"/>
            <w:vAlign w:val="center"/>
          </w:tcPr>
          <w:p w14:paraId="7988A3D9" w14:textId="77777777" w:rsidR="002B176F" w:rsidRPr="009142E9" w:rsidRDefault="002B176F" w:rsidP="002B176F">
            <w:pPr>
              <w:rPr>
                <w:rFonts w:ascii="Arial" w:hAnsi="Arial" w:cs="Arial"/>
                <w:bCs/>
              </w:rPr>
            </w:pPr>
            <w:r>
              <w:rPr>
                <w:rFonts w:ascii="Arial" w:hAnsi="Arial" w:cs="Arial"/>
                <w:bCs/>
              </w:rPr>
              <w:t xml:space="preserve"> Operación deficiente del sistema</w:t>
            </w:r>
          </w:p>
        </w:tc>
        <w:tc>
          <w:tcPr>
            <w:tcW w:w="1418" w:type="dxa"/>
            <w:vAlign w:val="center"/>
          </w:tcPr>
          <w:p w14:paraId="0A02C062" w14:textId="77777777" w:rsidR="002B176F" w:rsidRPr="009142E9" w:rsidRDefault="002B176F" w:rsidP="002B176F">
            <w:pPr>
              <w:jc w:val="center"/>
              <w:rPr>
                <w:rFonts w:ascii="Arial" w:hAnsi="Arial" w:cs="Arial"/>
                <w:bCs/>
              </w:rPr>
            </w:pPr>
            <w:r>
              <w:rPr>
                <w:rFonts w:ascii="Arial" w:hAnsi="Arial" w:cs="Arial"/>
                <w:bCs/>
              </w:rPr>
              <w:t>5</w:t>
            </w:r>
          </w:p>
        </w:tc>
        <w:tc>
          <w:tcPr>
            <w:tcW w:w="1134" w:type="dxa"/>
            <w:vAlign w:val="center"/>
          </w:tcPr>
          <w:p w14:paraId="269B2F84" w14:textId="77777777" w:rsidR="002B176F" w:rsidRPr="009142E9" w:rsidRDefault="002B176F" w:rsidP="002B176F">
            <w:pPr>
              <w:jc w:val="center"/>
              <w:rPr>
                <w:rFonts w:ascii="Arial" w:hAnsi="Arial" w:cs="Arial"/>
                <w:bCs/>
              </w:rPr>
            </w:pPr>
            <w:r>
              <w:rPr>
                <w:rFonts w:ascii="Arial" w:hAnsi="Arial" w:cs="Arial"/>
                <w:bCs/>
              </w:rPr>
              <w:t>2</w:t>
            </w:r>
          </w:p>
        </w:tc>
        <w:tc>
          <w:tcPr>
            <w:tcW w:w="1275" w:type="dxa"/>
          </w:tcPr>
          <w:p w14:paraId="2A7AB279" w14:textId="77777777" w:rsidR="002B176F" w:rsidRDefault="002B176F" w:rsidP="002B176F">
            <w:pPr>
              <w:jc w:val="center"/>
              <w:rPr>
                <w:rFonts w:ascii="Arial" w:hAnsi="Arial" w:cs="Arial"/>
                <w:bCs/>
              </w:rPr>
            </w:pPr>
          </w:p>
          <w:p w14:paraId="401D856D" w14:textId="77777777" w:rsidR="002B176F" w:rsidRPr="009142E9" w:rsidRDefault="002B176F" w:rsidP="002B176F">
            <w:pPr>
              <w:jc w:val="center"/>
              <w:rPr>
                <w:rFonts w:ascii="Arial" w:hAnsi="Arial" w:cs="Arial"/>
                <w:bCs/>
              </w:rPr>
            </w:pPr>
            <w:r>
              <w:rPr>
                <w:rFonts w:ascii="Arial" w:hAnsi="Arial" w:cs="Arial"/>
                <w:bCs/>
              </w:rPr>
              <w:t>10</w:t>
            </w:r>
          </w:p>
        </w:tc>
        <w:tc>
          <w:tcPr>
            <w:tcW w:w="1276" w:type="dxa"/>
            <w:vAlign w:val="center"/>
          </w:tcPr>
          <w:p w14:paraId="47948CA6" w14:textId="77777777" w:rsidR="002B176F" w:rsidRPr="009142E9" w:rsidRDefault="002B176F" w:rsidP="002B176F">
            <w:pPr>
              <w:jc w:val="center"/>
              <w:rPr>
                <w:rFonts w:ascii="Arial" w:hAnsi="Arial" w:cs="Arial"/>
                <w:bCs/>
              </w:rPr>
            </w:pPr>
            <w:r>
              <w:rPr>
                <w:rFonts w:ascii="Arial" w:hAnsi="Arial" w:cs="Arial"/>
                <w:bCs/>
              </w:rPr>
              <w:t>Medio</w:t>
            </w:r>
          </w:p>
        </w:tc>
      </w:tr>
      <w:tr w:rsidR="002B176F" w:rsidRPr="009142E9" w14:paraId="053E4366" w14:textId="77777777" w:rsidTr="002B176F">
        <w:trPr>
          <w:trHeight w:val="772"/>
        </w:trPr>
        <w:tc>
          <w:tcPr>
            <w:tcW w:w="1644" w:type="dxa"/>
            <w:vMerge/>
            <w:vAlign w:val="center"/>
          </w:tcPr>
          <w:p w14:paraId="66A580FD" w14:textId="77777777" w:rsidR="002B176F" w:rsidRPr="009142E9" w:rsidRDefault="002B176F" w:rsidP="002B176F">
            <w:pPr>
              <w:rPr>
                <w:rFonts w:ascii="Arial" w:hAnsi="Arial" w:cs="Arial"/>
                <w:bCs/>
              </w:rPr>
            </w:pPr>
          </w:p>
        </w:tc>
        <w:tc>
          <w:tcPr>
            <w:tcW w:w="1984" w:type="dxa"/>
            <w:vAlign w:val="center"/>
          </w:tcPr>
          <w:p w14:paraId="76524ED6" w14:textId="77777777" w:rsidR="002B176F" w:rsidRPr="009142E9" w:rsidRDefault="002B176F" w:rsidP="002B176F">
            <w:pPr>
              <w:rPr>
                <w:rFonts w:ascii="Arial" w:hAnsi="Arial" w:cs="Arial"/>
              </w:rPr>
            </w:pPr>
            <w:r>
              <w:rPr>
                <w:rFonts w:ascii="Arial" w:hAnsi="Arial" w:cs="Arial"/>
              </w:rPr>
              <w:t>No existe un manual de organización y organigrama que establezca las funciones y responsabilidades</w:t>
            </w:r>
          </w:p>
        </w:tc>
        <w:tc>
          <w:tcPr>
            <w:tcW w:w="2612" w:type="dxa"/>
            <w:vAlign w:val="center"/>
          </w:tcPr>
          <w:p w14:paraId="4EA75B48" w14:textId="77777777" w:rsidR="002B176F" w:rsidRPr="009142E9" w:rsidRDefault="002B176F" w:rsidP="002B176F">
            <w:pPr>
              <w:rPr>
                <w:rFonts w:ascii="Arial" w:hAnsi="Arial" w:cs="Arial"/>
              </w:rPr>
            </w:pPr>
            <w:r>
              <w:rPr>
                <w:rFonts w:ascii="Arial" w:hAnsi="Arial" w:cs="Arial"/>
                <w:bCs/>
              </w:rPr>
              <w:t>Operación deficiente del sistema</w:t>
            </w:r>
          </w:p>
        </w:tc>
        <w:tc>
          <w:tcPr>
            <w:tcW w:w="1418" w:type="dxa"/>
            <w:vAlign w:val="center"/>
          </w:tcPr>
          <w:p w14:paraId="0565B699" w14:textId="77777777" w:rsidR="002B176F" w:rsidRPr="009142E9" w:rsidRDefault="002B176F" w:rsidP="002B176F">
            <w:pPr>
              <w:jc w:val="center"/>
              <w:rPr>
                <w:rFonts w:ascii="Arial" w:hAnsi="Arial" w:cs="Arial"/>
              </w:rPr>
            </w:pPr>
            <w:r>
              <w:rPr>
                <w:rFonts w:ascii="Arial" w:hAnsi="Arial" w:cs="Arial"/>
              </w:rPr>
              <w:t>5</w:t>
            </w:r>
          </w:p>
        </w:tc>
        <w:tc>
          <w:tcPr>
            <w:tcW w:w="1134" w:type="dxa"/>
            <w:vAlign w:val="center"/>
          </w:tcPr>
          <w:p w14:paraId="2A1AAC1A" w14:textId="77777777" w:rsidR="002B176F" w:rsidRPr="009142E9" w:rsidRDefault="002B176F" w:rsidP="002B176F">
            <w:pPr>
              <w:jc w:val="center"/>
              <w:rPr>
                <w:rFonts w:ascii="Arial" w:hAnsi="Arial" w:cs="Arial"/>
              </w:rPr>
            </w:pPr>
            <w:r>
              <w:rPr>
                <w:rFonts w:ascii="Arial" w:hAnsi="Arial" w:cs="Arial"/>
              </w:rPr>
              <w:t>2</w:t>
            </w:r>
          </w:p>
        </w:tc>
        <w:tc>
          <w:tcPr>
            <w:tcW w:w="1275" w:type="dxa"/>
          </w:tcPr>
          <w:p w14:paraId="5C4934D7" w14:textId="77777777" w:rsidR="002B176F" w:rsidRDefault="002B176F" w:rsidP="002B176F">
            <w:pPr>
              <w:jc w:val="center"/>
              <w:rPr>
                <w:rFonts w:ascii="Arial" w:hAnsi="Arial" w:cs="Arial"/>
              </w:rPr>
            </w:pPr>
          </w:p>
          <w:p w14:paraId="7F7CFC4F" w14:textId="77777777" w:rsidR="002B176F" w:rsidRDefault="002B176F" w:rsidP="002B176F">
            <w:pPr>
              <w:jc w:val="center"/>
              <w:rPr>
                <w:rFonts w:ascii="Arial" w:hAnsi="Arial" w:cs="Arial"/>
              </w:rPr>
            </w:pPr>
          </w:p>
          <w:p w14:paraId="78E86B97" w14:textId="77777777" w:rsidR="002B176F" w:rsidRDefault="002B176F" w:rsidP="002B176F">
            <w:pPr>
              <w:jc w:val="center"/>
              <w:rPr>
                <w:rFonts w:ascii="Arial" w:hAnsi="Arial" w:cs="Arial"/>
              </w:rPr>
            </w:pPr>
          </w:p>
          <w:p w14:paraId="07747AAB" w14:textId="77777777" w:rsidR="002B176F" w:rsidRPr="009142E9" w:rsidRDefault="002B176F" w:rsidP="002B176F">
            <w:pPr>
              <w:jc w:val="center"/>
              <w:rPr>
                <w:rFonts w:ascii="Arial" w:hAnsi="Arial" w:cs="Arial"/>
              </w:rPr>
            </w:pPr>
            <w:r>
              <w:rPr>
                <w:rFonts w:ascii="Arial" w:hAnsi="Arial" w:cs="Arial"/>
              </w:rPr>
              <w:t>10</w:t>
            </w:r>
          </w:p>
        </w:tc>
        <w:tc>
          <w:tcPr>
            <w:tcW w:w="1276" w:type="dxa"/>
            <w:vAlign w:val="center"/>
          </w:tcPr>
          <w:p w14:paraId="1A929A83" w14:textId="77777777" w:rsidR="002B176F" w:rsidRPr="009142E9" w:rsidRDefault="002B176F" w:rsidP="002B176F">
            <w:pPr>
              <w:ind w:left="-392" w:firstLine="392"/>
              <w:jc w:val="center"/>
              <w:rPr>
                <w:rFonts w:ascii="Arial" w:hAnsi="Arial" w:cs="Arial"/>
              </w:rPr>
            </w:pPr>
            <w:r>
              <w:rPr>
                <w:rFonts w:ascii="Arial" w:hAnsi="Arial" w:cs="Arial"/>
              </w:rPr>
              <w:t>Medio</w:t>
            </w:r>
          </w:p>
        </w:tc>
      </w:tr>
    </w:tbl>
    <w:p w14:paraId="40AC4F2F" w14:textId="77777777" w:rsidR="002B176F" w:rsidRDefault="002B176F" w:rsidP="002B176F">
      <w:pPr>
        <w:spacing w:after="200" w:line="276" w:lineRule="auto"/>
        <w:rPr>
          <w:rFonts w:ascii="Arial" w:hAnsi="Arial" w:cs="Arial"/>
          <w:kern w:val="28"/>
          <w:lang w:val="es-HN"/>
        </w:rPr>
      </w:pPr>
      <w:r>
        <w:rPr>
          <w:rFonts w:ascii="Arial" w:hAnsi="Arial" w:cs="Arial"/>
          <w:b/>
        </w:rPr>
        <w:br w:type="page"/>
      </w:r>
    </w:p>
    <w:p w14:paraId="2D66A195" w14:textId="77777777" w:rsidR="002B176F" w:rsidRPr="009142E9" w:rsidRDefault="002B176F" w:rsidP="002B176F">
      <w:pPr>
        <w:pStyle w:val="Tablas1"/>
        <w:rPr>
          <w:rFonts w:ascii="Arial" w:hAnsi="Arial" w:cs="Arial"/>
          <w:b w:val="0"/>
          <w:sz w:val="24"/>
          <w:szCs w:val="24"/>
        </w:rPr>
      </w:pPr>
    </w:p>
    <w:p w14:paraId="55518CFF" w14:textId="77777777" w:rsidR="002B176F" w:rsidRPr="009142E9" w:rsidRDefault="002B176F" w:rsidP="002B176F">
      <w:pPr>
        <w:pStyle w:val="Tablas1"/>
        <w:tabs>
          <w:tab w:val="left" w:pos="1440"/>
        </w:tabs>
        <w:jc w:val="left"/>
        <w:rPr>
          <w:rFonts w:ascii="Arial" w:hAnsi="Arial" w:cs="Arial"/>
          <w:b w:val="0"/>
          <w:sz w:val="24"/>
          <w:szCs w:val="24"/>
        </w:rPr>
      </w:pPr>
      <w:r>
        <w:rPr>
          <w:rFonts w:ascii="Arial" w:hAnsi="Arial" w:cs="Arial"/>
          <w:b w:val="0"/>
          <w:sz w:val="24"/>
          <w:szCs w:val="24"/>
        </w:rPr>
        <w:tab/>
      </w:r>
    </w:p>
    <w:p w14:paraId="349AF17F" w14:textId="77777777" w:rsidR="002B176F" w:rsidRPr="009142E9" w:rsidRDefault="002B176F" w:rsidP="002B176F">
      <w:pPr>
        <w:pStyle w:val="Tablas1"/>
        <w:rPr>
          <w:rFonts w:ascii="Arial" w:hAnsi="Arial" w:cs="Arial"/>
          <w:b w:val="0"/>
          <w:sz w:val="24"/>
          <w:szCs w:val="24"/>
        </w:rPr>
      </w:pPr>
    </w:p>
    <w:tbl>
      <w:tblPr>
        <w:tblW w:w="11343" w:type="dxa"/>
        <w:tblInd w:w="-1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4"/>
        <w:gridCol w:w="1984"/>
        <w:gridCol w:w="2612"/>
        <w:gridCol w:w="1418"/>
        <w:gridCol w:w="1134"/>
        <w:gridCol w:w="1275"/>
        <w:gridCol w:w="1276"/>
      </w:tblGrid>
      <w:tr w:rsidR="002B176F" w:rsidRPr="009142E9" w14:paraId="591005BE" w14:textId="77777777" w:rsidTr="002B176F">
        <w:tc>
          <w:tcPr>
            <w:tcW w:w="1644" w:type="dxa"/>
            <w:shd w:val="clear" w:color="auto" w:fill="FFCC99"/>
          </w:tcPr>
          <w:p w14:paraId="372F6D54" w14:textId="77777777" w:rsidR="002B176F" w:rsidRPr="009142E9" w:rsidRDefault="002B176F" w:rsidP="002B176F">
            <w:pPr>
              <w:autoSpaceDE w:val="0"/>
              <w:autoSpaceDN w:val="0"/>
              <w:adjustRightInd w:val="0"/>
              <w:rPr>
                <w:rFonts w:ascii="Arial" w:hAnsi="Arial" w:cs="Arial"/>
                <w:b/>
                <w:bCs/>
              </w:rPr>
            </w:pPr>
            <w:r w:rsidRPr="009142E9">
              <w:rPr>
                <w:rFonts w:ascii="Arial" w:hAnsi="Arial" w:cs="Arial"/>
                <w:b/>
                <w:bCs/>
              </w:rPr>
              <w:t>Etapa del</w:t>
            </w:r>
          </w:p>
          <w:p w14:paraId="31820157" w14:textId="77777777" w:rsidR="002B176F" w:rsidRPr="009142E9" w:rsidRDefault="002B176F" w:rsidP="002B176F">
            <w:pPr>
              <w:jc w:val="both"/>
              <w:rPr>
                <w:rFonts w:ascii="Arial" w:hAnsi="Arial" w:cs="Arial"/>
                <w:b/>
                <w:bCs/>
              </w:rPr>
            </w:pPr>
            <w:r w:rsidRPr="009142E9">
              <w:rPr>
                <w:rFonts w:ascii="Arial" w:hAnsi="Arial" w:cs="Arial"/>
                <w:b/>
                <w:bCs/>
              </w:rPr>
              <w:t>Proceso</w:t>
            </w:r>
          </w:p>
        </w:tc>
        <w:tc>
          <w:tcPr>
            <w:tcW w:w="1984" w:type="dxa"/>
            <w:shd w:val="clear" w:color="auto" w:fill="FFCC99"/>
          </w:tcPr>
          <w:p w14:paraId="637A2791" w14:textId="77777777" w:rsidR="002B176F" w:rsidRPr="009142E9" w:rsidRDefault="002B176F" w:rsidP="002B176F">
            <w:pPr>
              <w:autoSpaceDE w:val="0"/>
              <w:autoSpaceDN w:val="0"/>
              <w:adjustRightInd w:val="0"/>
              <w:rPr>
                <w:rFonts w:ascii="Arial" w:hAnsi="Arial" w:cs="Arial"/>
                <w:b/>
                <w:bCs/>
              </w:rPr>
            </w:pPr>
            <w:r w:rsidRPr="009142E9">
              <w:rPr>
                <w:rFonts w:ascii="Arial" w:hAnsi="Arial" w:cs="Arial"/>
                <w:b/>
                <w:bCs/>
              </w:rPr>
              <w:t>Evento peligroso (fuente</w:t>
            </w:r>
          </w:p>
          <w:p w14:paraId="604CD205" w14:textId="77777777" w:rsidR="002B176F" w:rsidRPr="009142E9" w:rsidRDefault="002B176F" w:rsidP="002B176F">
            <w:pPr>
              <w:ind w:right="252"/>
              <w:jc w:val="both"/>
              <w:rPr>
                <w:rFonts w:ascii="Arial" w:hAnsi="Arial" w:cs="Arial"/>
                <w:b/>
                <w:bCs/>
              </w:rPr>
            </w:pPr>
            <w:r w:rsidRPr="009142E9">
              <w:rPr>
                <w:rFonts w:ascii="Arial" w:hAnsi="Arial" w:cs="Arial"/>
                <w:b/>
                <w:bCs/>
              </w:rPr>
              <w:t>de peligro)</w:t>
            </w:r>
          </w:p>
        </w:tc>
        <w:tc>
          <w:tcPr>
            <w:tcW w:w="2612" w:type="dxa"/>
            <w:shd w:val="clear" w:color="auto" w:fill="FFCC99"/>
          </w:tcPr>
          <w:p w14:paraId="7E21FCAE" w14:textId="77777777" w:rsidR="002B176F" w:rsidRPr="009142E9" w:rsidRDefault="002B176F" w:rsidP="002B176F">
            <w:pPr>
              <w:autoSpaceDE w:val="0"/>
              <w:autoSpaceDN w:val="0"/>
              <w:adjustRightInd w:val="0"/>
              <w:rPr>
                <w:rFonts w:ascii="Arial" w:hAnsi="Arial" w:cs="Arial"/>
                <w:b/>
                <w:bCs/>
              </w:rPr>
            </w:pPr>
            <w:r w:rsidRPr="009142E9">
              <w:rPr>
                <w:rFonts w:ascii="Arial" w:hAnsi="Arial" w:cs="Arial"/>
                <w:b/>
                <w:bCs/>
              </w:rPr>
              <w:t>Tipo de</w:t>
            </w:r>
          </w:p>
          <w:p w14:paraId="78E78A81" w14:textId="77777777" w:rsidR="002B176F" w:rsidRPr="009142E9" w:rsidRDefault="002B176F" w:rsidP="002B176F">
            <w:pPr>
              <w:jc w:val="both"/>
              <w:rPr>
                <w:rFonts w:ascii="Arial" w:hAnsi="Arial" w:cs="Arial"/>
                <w:b/>
                <w:bCs/>
              </w:rPr>
            </w:pPr>
            <w:r w:rsidRPr="009142E9">
              <w:rPr>
                <w:rFonts w:ascii="Arial" w:hAnsi="Arial" w:cs="Arial"/>
                <w:b/>
                <w:bCs/>
              </w:rPr>
              <w:t>Peligro</w:t>
            </w:r>
          </w:p>
        </w:tc>
        <w:tc>
          <w:tcPr>
            <w:tcW w:w="1418" w:type="dxa"/>
            <w:shd w:val="clear" w:color="auto" w:fill="FFCC99"/>
          </w:tcPr>
          <w:p w14:paraId="65B97B42" w14:textId="77777777" w:rsidR="002B176F" w:rsidRPr="009142E9" w:rsidRDefault="002B176F" w:rsidP="002B176F">
            <w:pPr>
              <w:jc w:val="both"/>
              <w:rPr>
                <w:rFonts w:ascii="Arial" w:hAnsi="Arial" w:cs="Arial"/>
                <w:b/>
                <w:bCs/>
              </w:rPr>
            </w:pPr>
            <w:r w:rsidRPr="009142E9">
              <w:rPr>
                <w:rFonts w:ascii="Arial" w:hAnsi="Arial" w:cs="Arial"/>
                <w:b/>
                <w:bCs/>
              </w:rPr>
              <w:t>Probabilidad</w:t>
            </w:r>
          </w:p>
        </w:tc>
        <w:tc>
          <w:tcPr>
            <w:tcW w:w="1134" w:type="dxa"/>
            <w:shd w:val="clear" w:color="auto" w:fill="FFCC99"/>
          </w:tcPr>
          <w:p w14:paraId="17BA91AF" w14:textId="77777777" w:rsidR="002B176F" w:rsidRPr="009142E9" w:rsidRDefault="002B176F" w:rsidP="002B176F">
            <w:pPr>
              <w:autoSpaceDE w:val="0"/>
              <w:autoSpaceDN w:val="0"/>
              <w:adjustRightInd w:val="0"/>
              <w:jc w:val="center"/>
              <w:rPr>
                <w:rFonts w:ascii="Arial" w:hAnsi="Arial" w:cs="Arial"/>
                <w:b/>
                <w:bCs/>
              </w:rPr>
            </w:pPr>
            <w:r w:rsidRPr="009142E9">
              <w:rPr>
                <w:rFonts w:ascii="Arial" w:hAnsi="Arial" w:cs="Arial"/>
                <w:b/>
                <w:bCs/>
              </w:rPr>
              <w:t>Gravedad o Severidad</w:t>
            </w:r>
          </w:p>
          <w:p w14:paraId="6B739FF8" w14:textId="77777777" w:rsidR="002B176F" w:rsidRPr="009142E9" w:rsidRDefault="002B176F" w:rsidP="002B176F">
            <w:pPr>
              <w:jc w:val="both"/>
              <w:rPr>
                <w:rFonts w:ascii="Arial" w:hAnsi="Arial" w:cs="Arial"/>
                <w:b/>
                <w:bCs/>
              </w:rPr>
            </w:pPr>
          </w:p>
        </w:tc>
        <w:tc>
          <w:tcPr>
            <w:tcW w:w="1275" w:type="dxa"/>
            <w:shd w:val="clear" w:color="auto" w:fill="FFCC99"/>
          </w:tcPr>
          <w:p w14:paraId="4DCCCC2D" w14:textId="77777777" w:rsidR="002B176F" w:rsidRPr="009142E9" w:rsidRDefault="002B176F" w:rsidP="002B176F">
            <w:pPr>
              <w:jc w:val="both"/>
              <w:rPr>
                <w:rFonts w:ascii="Arial" w:hAnsi="Arial" w:cs="Arial"/>
                <w:b/>
                <w:bCs/>
              </w:rPr>
            </w:pPr>
            <w:r w:rsidRPr="009142E9">
              <w:rPr>
                <w:rFonts w:ascii="Arial" w:hAnsi="Arial" w:cs="Arial"/>
                <w:b/>
                <w:bCs/>
              </w:rPr>
              <w:t>Puntuación</w:t>
            </w:r>
          </w:p>
        </w:tc>
        <w:tc>
          <w:tcPr>
            <w:tcW w:w="1276" w:type="dxa"/>
            <w:shd w:val="clear" w:color="auto" w:fill="FFCC99"/>
          </w:tcPr>
          <w:p w14:paraId="44C1C785" w14:textId="77777777" w:rsidR="002B176F" w:rsidRPr="009142E9" w:rsidRDefault="002B176F" w:rsidP="002B176F">
            <w:pPr>
              <w:jc w:val="both"/>
              <w:rPr>
                <w:rFonts w:ascii="Arial" w:hAnsi="Arial" w:cs="Arial"/>
                <w:b/>
                <w:bCs/>
              </w:rPr>
            </w:pPr>
            <w:r w:rsidRPr="009142E9">
              <w:rPr>
                <w:rFonts w:ascii="Arial" w:hAnsi="Arial" w:cs="Arial"/>
                <w:b/>
                <w:bCs/>
              </w:rPr>
              <w:t>Evaluación del Riesgo</w:t>
            </w:r>
          </w:p>
        </w:tc>
      </w:tr>
      <w:tr w:rsidR="002B176F" w:rsidRPr="009142E9" w14:paraId="3542E238" w14:textId="77777777" w:rsidTr="002B176F">
        <w:trPr>
          <w:trHeight w:val="670"/>
        </w:trPr>
        <w:tc>
          <w:tcPr>
            <w:tcW w:w="1644" w:type="dxa"/>
            <w:vMerge w:val="restart"/>
            <w:vAlign w:val="center"/>
          </w:tcPr>
          <w:p w14:paraId="56B92E5A" w14:textId="77777777" w:rsidR="002B176F" w:rsidRPr="006F0B21" w:rsidRDefault="002B176F" w:rsidP="002B176F">
            <w:pPr>
              <w:ind w:right="-252"/>
              <w:rPr>
                <w:rFonts w:ascii="Arial" w:hAnsi="Arial" w:cs="Arial"/>
                <w:b/>
                <w:bCs/>
                <w:sz w:val="22"/>
                <w:szCs w:val="22"/>
              </w:rPr>
            </w:pPr>
            <w:r w:rsidRPr="006F0B21">
              <w:rPr>
                <w:rFonts w:ascii="Arial" w:hAnsi="Arial" w:cs="Arial"/>
                <w:b/>
                <w:bCs/>
                <w:sz w:val="22"/>
                <w:szCs w:val="22"/>
              </w:rPr>
              <w:t xml:space="preserve">MICROCUENCA </w:t>
            </w:r>
            <w:r>
              <w:rPr>
                <w:rFonts w:ascii="Arial" w:hAnsi="Arial" w:cs="Arial"/>
                <w:b/>
                <w:bCs/>
                <w:sz w:val="22"/>
                <w:szCs w:val="22"/>
              </w:rPr>
              <w:t>RIO NEGRO</w:t>
            </w:r>
          </w:p>
        </w:tc>
        <w:tc>
          <w:tcPr>
            <w:tcW w:w="1984" w:type="dxa"/>
            <w:vAlign w:val="center"/>
          </w:tcPr>
          <w:p w14:paraId="193414DB" w14:textId="77777777" w:rsidR="002B176F" w:rsidRPr="006414F2" w:rsidRDefault="002B176F" w:rsidP="002B176F">
            <w:pPr>
              <w:autoSpaceDE w:val="0"/>
              <w:autoSpaceDN w:val="0"/>
              <w:adjustRightInd w:val="0"/>
              <w:rPr>
                <w:rFonts w:ascii="Arial" w:hAnsi="Arial" w:cs="Arial"/>
                <w:bCs/>
              </w:rPr>
            </w:pPr>
            <w:r>
              <w:rPr>
                <w:rFonts w:ascii="Arial" w:hAnsi="Arial" w:cs="Arial"/>
              </w:rPr>
              <w:t>Descargas de aguas negras en la localidad Tarral</w:t>
            </w:r>
          </w:p>
        </w:tc>
        <w:tc>
          <w:tcPr>
            <w:tcW w:w="2612" w:type="dxa"/>
            <w:vAlign w:val="center"/>
          </w:tcPr>
          <w:p w14:paraId="7E10C715" w14:textId="77777777" w:rsidR="002B176F" w:rsidRPr="00502989" w:rsidRDefault="002B176F" w:rsidP="002B176F">
            <w:pPr>
              <w:jc w:val="both"/>
              <w:rPr>
                <w:rFonts w:ascii="Arial" w:hAnsi="Arial" w:cs="Arial"/>
                <w:bCs/>
              </w:rPr>
            </w:pPr>
            <w:r w:rsidRPr="00502989">
              <w:rPr>
                <w:rFonts w:ascii="Arial" w:hAnsi="Arial" w:cs="Arial"/>
                <w:bCs/>
              </w:rPr>
              <w:t xml:space="preserve">Contaminación </w:t>
            </w:r>
            <w:r>
              <w:rPr>
                <w:rFonts w:ascii="Arial" w:hAnsi="Arial" w:cs="Arial"/>
                <w:bCs/>
              </w:rPr>
              <w:t>M</w:t>
            </w:r>
            <w:r w:rsidRPr="00502989">
              <w:rPr>
                <w:rFonts w:ascii="Arial" w:hAnsi="Arial" w:cs="Arial"/>
                <w:bCs/>
              </w:rPr>
              <w:t>icrobiológica</w:t>
            </w:r>
            <w:r>
              <w:rPr>
                <w:rFonts w:ascii="Arial" w:hAnsi="Arial" w:cs="Arial"/>
                <w:bCs/>
              </w:rPr>
              <w:t>, Química.</w:t>
            </w:r>
          </w:p>
        </w:tc>
        <w:tc>
          <w:tcPr>
            <w:tcW w:w="1418" w:type="dxa"/>
            <w:vAlign w:val="center"/>
          </w:tcPr>
          <w:p w14:paraId="64B2734D" w14:textId="77777777" w:rsidR="002B176F" w:rsidRPr="009142E9" w:rsidRDefault="002B176F" w:rsidP="002B176F">
            <w:pPr>
              <w:jc w:val="center"/>
              <w:rPr>
                <w:rFonts w:ascii="Arial" w:hAnsi="Arial" w:cs="Arial"/>
                <w:bCs/>
              </w:rPr>
            </w:pPr>
            <w:r>
              <w:rPr>
                <w:rFonts w:ascii="Arial" w:hAnsi="Arial" w:cs="Arial"/>
                <w:bCs/>
              </w:rPr>
              <w:t>5</w:t>
            </w:r>
          </w:p>
        </w:tc>
        <w:tc>
          <w:tcPr>
            <w:tcW w:w="1134" w:type="dxa"/>
            <w:vAlign w:val="center"/>
          </w:tcPr>
          <w:p w14:paraId="2CFE48C9" w14:textId="77777777" w:rsidR="002B176F" w:rsidRPr="009142E9" w:rsidRDefault="002B176F" w:rsidP="002B176F">
            <w:pPr>
              <w:jc w:val="center"/>
              <w:rPr>
                <w:rFonts w:ascii="Arial" w:hAnsi="Arial" w:cs="Arial"/>
                <w:bCs/>
              </w:rPr>
            </w:pPr>
            <w:r>
              <w:rPr>
                <w:rFonts w:ascii="Arial" w:hAnsi="Arial" w:cs="Arial"/>
                <w:bCs/>
              </w:rPr>
              <w:t>5</w:t>
            </w:r>
          </w:p>
        </w:tc>
        <w:tc>
          <w:tcPr>
            <w:tcW w:w="1275" w:type="dxa"/>
          </w:tcPr>
          <w:p w14:paraId="323B0B81" w14:textId="77777777" w:rsidR="002B176F" w:rsidRDefault="002B176F" w:rsidP="002B176F">
            <w:pPr>
              <w:jc w:val="center"/>
              <w:rPr>
                <w:rFonts w:ascii="Arial" w:hAnsi="Arial" w:cs="Arial"/>
                <w:bCs/>
              </w:rPr>
            </w:pPr>
          </w:p>
          <w:p w14:paraId="1E352E74" w14:textId="77777777" w:rsidR="002B176F" w:rsidRDefault="002B176F" w:rsidP="002B176F">
            <w:pPr>
              <w:rPr>
                <w:rFonts w:ascii="Arial" w:hAnsi="Arial" w:cs="Arial"/>
              </w:rPr>
            </w:pPr>
          </w:p>
          <w:p w14:paraId="7943E2C4" w14:textId="77777777" w:rsidR="002B176F" w:rsidRPr="006521BB" w:rsidRDefault="002B176F" w:rsidP="002B176F">
            <w:pPr>
              <w:jc w:val="center"/>
              <w:rPr>
                <w:rFonts w:ascii="Arial" w:hAnsi="Arial" w:cs="Arial"/>
              </w:rPr>
            </w:pPr>
            <w:r>
              <w:rPr>
                <w:rFonts w:ascii="Arial" w:hAnsi="Arial" w:cs="Arial"/>
              </w:rPr>
              <w:t>25</w:t>
            </w:r>
          </w:p>
        </w:tc>
        <w:tc>
          <w:tcPr>
            <w:tcW w:w="1276" w:type="dxa"/>
            <w:vAlign w:val="center"/>
          </w:tcPr>
          <w:p w14:paraId="3C5F761C" w14:textId="77777777" w:rsidR="002B176F" w:rsidRPr="009142E9" w:rsidRDefault="002B176F" w:rsidP="002B176F">
            <w:pPr>
              <w:jc w:val="center"/>
              <w:rPr>
                <w:rFonts w:ascii="Arial" w:hAnsi="Arial" w:cs="Arial"/>
                <w:bCs/>
              </w:rPr>
            </w:pPr>
            <w:r w:rsidRPr="009142E9">
              <w:rPr>
                <w:rFonts w:ascii="Arial" w:hAnsi="Arial" w:cs="Arial"/>
              </w:rPr>
              <w:t>Muy alto</w:t>
            </w:r>
          </w:p>
        </w:tc>
      </w:tr>
      <w:tr w:rsidR="002B176F" w:rsidRPr="009142E9" w14:paraId="14D24EB3" w14:textId="77777777" w:rsidTr="002B176F">
        <w:trPr>
          <w:trHeight w:val="670"/>
        </w:trPr>
        <w:tc>
          <w:tcPr>
            <w:tcW w:w="1644" w:type="dxa"/>
            <w:vMerge/>
            <w:vAlign w:val="center"/>
          </w:tcPr>
          <w:p w14:paraId="61ED5436" w14:textId="77777777" w:rsidR="002B176F" w:rsidRPr="009142E9" w:rsidRDefault="002B176F" w:rsidP="002B176F">
            <w:pPr>
              <w:ind w:right="-252"/>
              <w:rPr>
                <w:rFonts w:ascii="Arial" w:hAnsi="Arial" w:cs="Arial"/>
                <w:b/>
                <w:bCs/>
              </w:rPr>
            </w:pPr>
          </w:p>
        </w:tc>
        <w:tc>
          <w:tcPr>
            <w:tcW w:w="1984" w:type="dxa"/>
            <w:vAlign w:val="center"/>
          </w:tcPr>
          <w:p w14:paraId="68C47B99" w14:textId="77777777" w:rsidR="002B176F" w:rsidRPr="009142E9" w:rsidRDefault="002B176F" w:rsidP="002B176F">
            <w:pPr>
              <w:autoSpaceDE w:val="0"/>
              <w:autoSpaceDN w:val="0"/>
              <w:adjustRightInd w:val="0"/>
              <w:rPr>
                <w:rFonts w:ascii="Arial" w:hAnsi="Arial" w:cs="Arial"/>
                <w:bCs/>
              </w:rPr>
            </w:pPr>
            <w:r w:rsidRPr="009142E9">
              <w:rPr>
                <w:rFonts w:ascii="Arial" w:hAnsi="Arial" w:cs="Arial"/>
                <w:bCs/>
              </w:rPr>
              <w:t xml:space="preserve">Actividad agrícola </w:t>
            </w:r>
            <w:r>
              <w:rPr>
                <w:rFonts w:ascii="Arial" w:hAnsi="Arial" w:cs="Arial"/>
                <w:bCs/>
              </w:rPr>
              <w:t>( zona Cafetalera)</w:t>
            </w:r>
          </w:p>
        </w:tc>
        <w:tc>
          <w:tcPr>
            <w:tcW w:w="2612" w:type="dxa"/>
            <w:vAlign w:val="center"/>
          </w:tcPr>
          <w:p w14:paraId="54C69092" w14:textId="77777777" w:rsidR="002B176F" w:rsidRPr="009142E9" w:rsidRDefault="002B176F" w:rsidP="002B176F">
            <w:pPr>
              <w:jc w:val="both"/>
              <w:rPr>
                <w:rFonts w:ascii="Arial" w:hAnsi="Arial" w:cs="Arial"/>
                <w:bCs/>
              </w:rPr>
            </w:pPr>
            <w:r w:rsidRPr="009142E9">
              <w:rPr>
                <w:rFonts w:ascii="Arial" w:hAnsi="Arial" w:cs="Arial"/>
                <w:bCs/>
              </w:rPr>
              <w:t xml:space="preserve">Descarga de  cascabillo y aguas mieles </w:t>
            </w:r>
            <w:r w:rsidRPr="007E19BC">
              <w:rPr>
                <w:rFonts w:ascii="Arial" w:hAnsi="Arial" w:cs="Arial"/>
                <w:bCs/>
              </w:rPr>
              <w:t>Contaminación  microbiológica y fisicoquímica</w:t>
            </w:r>
          </w:p>
        </w:tc>
        <w:tc>
          <w:tcPr>
            <w:tcW w:w="1418" w:type="dxa"/>
            <w:vAlign w:val="center"/>
          </w:tcPr>
          <w:p w14:paraId="60A511C5" w14:textId="77777777" w:rsidR="002B176F" w:rsidRPr="009142E9" w:rsidRDefault="002B176F" w:rsidP="002B176F">
            <w:pPr>
              <w:jc w:val="center"/>
              <w:rPr>
                <w:rFonts w:ascii="Arial" w:hAnsi="Arial" w:cs="Arial"/>
                <w:bCs/>
              </w:rPr>
            </w:pPr>
            <w:r w:rsidRPr="009142E9">
              <w:rPr>
                <w:rFonts w:ascii="Arial" w:hAnsi="Arial" w:cs="Arial"/>
                <w:bCs/>
              </w:rPr>
              <w:t>2</w:t>
            </w:r>
          </w:p>
        </w:tc>
        <w:tc>
          <w:tcPr>
            <w:tcW w:w="1134" w:type="dxa"/>
            <w:vAlign w:val="center"/>
          </w:tcPr>
          <w:p w14:paraId="37A79F83" w14:textId="77777777" w:rsidR="002B176F" w:rsidRPr="009142E9" w:rsidRDefault="002B176F" w:rsidP="002B176F">
            <w:pPr>
              <w:jc w:val="center"/>
              <w:rPr>
                <w:rFonts w:ascii="Arial" w:hAnsi="Arial" w:cs="Arial"/>
                <w:bCs/>
              </w:rPr>
            </w:pPr>
            <w:r w:rsidRPr="009142E9">
              <w:rPr>
                <w:rFonts w:ascii="Arial" w:hAnsi="Arial" w:cs="Arial"/>
                <w:bCs/>
              </w:rPr>
              <w:t>3</w:t>
            </w:r>
          </w:p>
        </w:tc>
        <w:tc>
          <w:tcPr>
            <w:tcW w:w="1275" w:type="dxa"/>
          </w:tcPr>
          <w:p w14:paraId="349F427A" w14:textId="77777777" w:rsidR="002B176F" w:rsidRPr="009142E9" w:rsidRDefault="002B176F" w:rsidP="002B176F">
            <w:pPr>
              <w:jc w:val="center"/>
              <w:rPr>
                <w:rFonts w:ascii="Arial" w:hAnsi="Arial" w:cs="Arial"/>
                <w:bCs/>
              </w:rPr>
            </w:pPr>
          </w:p>
          <w:p w14:paraId="5CC60CA6" w14:textId="77777777" w:rsidR="002B176F" w:rsidRPr="009142E9" w:rsidRDefault="002B176F" w:rsidP="002B176F">
            <w:pPr>
              <w:jc w:val="center"/>
              <w:rPr>
                <w:rFonts w:ascii="Arial" w:hAnsi="Arial" w:cs="Arial"/>
                <w:bCs/>
              </w:rPr>
            </w:pPr>
            <w:r w:rsidRPr="009142E9">
              <w:rPr>
                <w:rFonts w:ascii="Arial" w:hAnsi="Arial" w:cs="Arial"/>
                <w:bCs/>
              </w:rPr>
              <w:t>6</w:t>
            </w:r>
          </w:p>
        </w:tc>
        <w:tc>
          <w:tcPr>
            <w:tcW w:w="1276" w:type="dxa"/>
            <w:vAlign w:val="center"/>
          </w:tcPr>
          <w:p w14:paraId="34E01D56" w14:textId="77777777" w:rsidR="002B176F" w:rsidRPr="009142E9" w:rsidRDefault="002B176F" w:rsidP="002B176F">
            <w:pPr>
              <w:jc w:val="center"/>
              <w:rPr>
                <w:rFonts w:ascii="Arial" w:hAnsi="Arial" w:cs="Arial"/>
                <w:bCs/>
              </w:rPr>
            </w:pPr>
            <w:r w:rsidRPr="009142E9">
              <w:rPr>
                <w:rFonts w:ascii="Arial" w:hAnsi="Arial" w:cs="Arial"/>
                <w:bCs/>
              </w:rPr>
              <w:t>Bajo</w:t>
            </w:r>
          </w:p>
        </w:tc>
      </w:tr>
      <w:tr w:rsidR="002B176F" w:rsidRPr="009142E9" w14:paraId="11172FCF" w14:textId="77777777" w:rsidTr="002B176F">
        <w:trPr>
          <w:trHeight w:val="772"/>
        </w:trPr>
        <w:tc>
          <w:tcPr>
            <w:tcW w:w="1644" w:type="dxa"/>
            <w:vMerge/>
            <w:vAlign w:val="center"/>
          </w:tcPr>
          <w:p w14:paraId="6321F66D" w14:textId="77777777" w:rsidR="002B176F" w:rsidRPr="009142E9" w:rsidRDefault="002B176F" w:rsidP="002B176F">
            <w:pPr>
              <w:rPr>
                <w:rFonts w:ascii="Arial" w:hAnsi="Arial" w:cs="Arial"/>
                <w:bCs/>
              </w:rPr>
            </w:pPr>
          </w:p>
        </w:tc>
        <w:tc>
          <w:tcPr>
            <w:tcW w:w="1984" w:type="dxa"/>
            <w:vAlign w:val="center"/>
          </w:tcPr>
          <w:p w14:paraId="28F7A5CA" w14:textId="77777777" w:rsidR="002B176F" w:rsidRPr="009142E9" w:rsidRDefault="002B176F" w:rsidP="002B176F">
            <w:pPr>
              <w:rPr>
                <w:rFonts w:ascii="Arial" w:hAnsi="Arial" w:cs="Arial"/>
                <w:bCs/>
              </w:rPr>
            </w:pPr>
            <w:r>
              <w:rPr>
                <w:rFonts w:ascii="Arial" w:hAnsi="Arial" w:cs="Arial"/>
                <w:bCs/>
              </w:rPr>
              <w:t>Derrumbes por lluvias</w:t>
            </w:r>
          </w:p>
        </w:tc>
        <w:tc>
          <w:tcPr>
            <w:tcW w:w="2612" w:type="dxa"/>
            <w:vAlign w:val="center"/>
          </w:tcPr>
          <w:p w14:paraId="3FA00954" w14:textId="77777777" w:rsidR="002B176F" w:rsidRPr="009142E9" w:rsidRDefault="002B176F" w:rsidP="002B176F">
            <w:pPr>
              <w:rPr>
                <w:rFonts w:ascii="Arial" w:hAnsi="Arial" w:cs="Arial"/>
                <w:bCs/>
              </w:rPr>
            </w:pPr>
            <w:r w:rsidRPr="009142E9">
              <w:rPr>
                <w:rFonts w:ascii="Arial" w:hAnsi="Arial" w:cs="Arial"/>
                <w:bCs/>
              </w:rPr>
              <w:t>Azolvamiento</w:t>
            </w:r>
            <w:r>
              <w:rPr>
                <w:rFonts w:ascii="Arial" w:hAnsi="Arial" w:cs="Arial"/>
                <w:bCs/>
              </w:rPr>
              <w:t xml:space="preserve"> y turbidez en el agua</w:t>
            </w:r>
          </w:p>
        </w:tc>
        <w:tc>
          <w:tcPr>
            <w:tcW w:w="1418" w:type="dxa"/>
            <w:vAlign w:val="center"/>
          </w:tcPr>
          <w:p w14:paraId="7992B846" w14:textId="77777777" w:rsidR="002B176F" w:rsidRPr="009142E9" w:rsidRDefault="002B176F" w:rsidP="002B176F">
            <w:pPr>
              <w:jc w:val="center"/>
              <w:rPr>
                <w:rFonts w:ascii="Arial" w:hAnsi="Arial" w:cs="Arial"/>
                <w:bCs/>
              </w:rPr>
            </w:pPr>
            <w:r w:rsidRPr="009142E9">
              <w:rPr>
                <w:rFonts w:ascii="Arial" w:hAnsi="Arial" w:cs="Arial"/>
                <w:bCs/>
              </w:rPr>
              <w:t>3</w:t>
            </w:r>
          </w:p>
        </w:tc>
        <w:tc>
          <w:tcPr>
            <w:tcW w:w="1134" w:type="dxa"/>
            <w:vAlign w:val="center"/>
          </w:tcPr>
          <w:p w14:paraId="0CB450B1" w14:textId="77777777" w:rsidR="002B176F" w:rsidRPr="009142E9" w:rsidRDefault="002B176F" w:rsidP="002B176F">
            <w:pPr>
              <w:jc w:val="center"/>
              <w:rPr>
                <w:rFonts w:ascii="Arial" w:hAnsi="Arial" w:cs="Arial"/>
                <w:bCs/>
              </w:rPr>
            </w:pPr>
            <w:r w:rsidRPr="009142E9">
              <w:rPr>
                <w:rFonts w:ascii="Arial" w:hAnsi="Arial" w:cs="Arial"/>
                <w:bCs/>
              </w:rPr>
              <w:t>4</w:t>
            </w:r>
          </w:p>
        </w:tc>
        <w:tc>
          <w:tcPr>
            <w:tcW w:w="1275" w:type="dxa"/>
          </w:tcPr>
          <w:p w14:paraId="7C884221" w14:textId="77777777" w:rsidR="002B176F" w:rsidRPr="009142E9" w:rsidRDefault="002B176F" w:rsidP="002B176F">
            <w:pPr>
              <w:jc w:val="center"/>
              <w:rPr>
                <w:rFonts w:ascii="Arial" w:hAnsi="Arial" w:cs="Arial"/>
                <w:bCs/>
              </w:rPr>
            </w:pPr>
          </w:p>
          <w:p w14:paraId="125DF629" w14:textId="77777777" w:rsidR="002B176F" w:rsidRPr="009142E9" w:rsidRDefault="002B176F" w:rsidP="002B176F">
            <w:pPr>
              <w:jc w:val="center"/>
              <w:rPr>
                <w:rFonts w:ascii="Arial" w:hAnsi="Arial" w:cs="Arial"/>
                <w:bCs/>
              </w:rPr>
            </w:pPr>
            <w:r w:rsidRPr="009142E9">
              <w:rPr>
                <w:rFonts w:ascii="Arial" w:hAnsi="Arial" w:cs="Arial"/>
                <w:bCs/>
              </w:rPr>
              <w:t>12</w:t>
            </w:r>
          </w:p>
        </w:tc>
        <w:tc>
          <w:tcPr>
            <w:tcW w:w="1276" w:type="dxa"/>
            <w:vAlign w:val="center"/>
          </w:tcPr>
          <w:p w14:paraId="39B93446" w14:textId="77777777" w:rsidR="002B176F" w:rsidRPr="009142E9" w:rsidRDefault="002B176F" w:rsidP="002B176F">
            <w:pPr>
              <w:jc w:val="center"/>
              <w:rPr>
                <w:rFonts w:ascii="Arial" w:hAnsi="Arial" w:cs="Arial"/>
                <w:bCs/>
              </w:rPr>
            </w:pPr>
            <w:r w:rsidRPr="009142E9">
              <w:rPr>
                <w:rFonts w:ascii="Arial" w:hAnsi="Arial" w:cs="Arial"/>
                <w:bCs/>
              </w:rPr>
              <w:t>Medio</w:t>
            </w:r>
          </w:p>
        </w:tc>
      </w:tr>
      <w:tr w:rsidR="002B176F" w:rsidRPr="009142E9" w14:paraId="5094C750" w14:textId="77777777" w:rsidTr="002B176F">
        <w:trPr>
          <w:trHeight w:val="772"/>
        </w:trPr>
        <w:tc>
          <w:tcPr>
            <w:tcW w:w="1644" w:type="dxa"/>
            <w:vMerge/>
            <w:vAlign w:val="center"/>
          </w:tcPr>
          <w:p w14:paraId="4191CB86" w14:textId="77777777" w:rsidR="002B176F" w:rsidRPr="009142E9" w:rsidRDefault="002B176F" w:rsidP="002B176F">
            <w:pPr>
              <w:rPr>
                <w:rFonts w:ascii="Arial" w:hAnsi="Arial" w:cs="Arial"/>
                <w:bCs/>
              </w:rPr>
            </w:pPr>
          </w:p>
        </w:tc>
        <w:tc>
          <w:tcPr>
            <w:tcW w:w="1984" w:type="dxa"/>
            <w:vAlign w:val="center"/>
          </w:tcPr>
          <w:p w14:paraId="1139BDC8" w14:textId="77777777" w:rsidR="002B176F" w:rsidRPr="009142E9" w:rsidRDefault="002B176F" w:rsidP="002B176F">
            <w:pPr>
              <w:rPr>
                <w:rFonts w:ascii="Arial" w:hAnsi="Arial" w:cs="Arial"/>
                <w:bCs/>
              </w:rPr>
            </w:pPr>
            <w:r>
              <w:rPr>
                <w:rFonts w:ascii="Arial" w:hAnsi="Arial" w:cs="Arial"/>
                <w:bCs/>
              </w:rPr>
              <w:t xml:space="preserve">Posible contaminación por el uso de agroquímicos </w:t>
            </w:r>
          </w:p>
        </w:tc>
        <w:tc>
          <w:tcPr>
            <w:tcW w:w="2612" w:type="dxa"/>
            <w:vAlign w:val="center"/>
          </w:tcPr>
          <w:p w14:paraId="6F325CEC" w14:textId="77777777" w:rsidR="002B176F" w:rsidRPr="009142E9" w:rsidRDefault="002B176F" w:rsidP="002B176F">
            <w:pPr>
              <w:rPr>
                <w:rFonts w:ascii="Arial" w:hAnsi="Arial" w:cs="Arial"/>
                <w:bCs/>
              </w:rPr>
            </w:pPr>
            <w:r w:rsidRPr="009142E9">
              <w:rPr>
                <w:rFonts w:ascii="Arial" w:hAnsi="Arial" w:cs="Arial"/>
                <w:bCs/>
              </w:rPr>
              <w:t>Contaminación química</w:t>
            </w:r>
          </w:p>
        </w:tc>
        <w:tc>
          <w:tcPr>
            <w:tcW w:w="1418" w:type="dxa"/>
            <w:vAlign w:val="center"/>
          </w:tcPr>
          <w:p w14:paraId="7A23BD92" w14:textId="77777777" w:rsidR="002B176F" w:rsidRPr="009142E9" w:rsidRDefault="002B176F" w:rsidP="002B176F">
            <w:pPr>
              <w:jc w:val="center"/>
              <w:rPr>
                <w:rFonts w:ascii="Arial" w:hAnsi="Arial" w:cs="Arial"/>
                <w:bCs/>
              </w:rPr>
            </w:pPr>
            <w:r w:rsidRPr="009142E9">
              <w:rPr>
                <w:rFonts w:ascii="Arial" w:hAnsi="Arial" w:cs="Arial"/>
                <w:bCs/>
              </w:rPr>
              <w:t>2</w:t>
            </w:r>
          </w:p>
        </w:tc>
        <w:tc>
          <w:tcPr>
            <w:tcW w:w="1134" w:type="dxa"/>
            <w:vAlign w:val="center"/>
          </w:tcPr>
          <w:p w14:paraId="482C8359" w14:textId="77777777" w:rsidR="002B176F" w:rsidRPr="009142E9" w:rsidRDefault="002B176F" w:rsidP="002B176F">
            <w:pPr>
              <w:jc w:val="center"/>
              <w:rPr>
                <w:rFonts w:ascii="Arial" w:hAnsi="Arial" w:cs="Arial"/>
                <w:bCs/>
              </w:rPr>
            </w:pPr>
            <w:r w:rsidRPr="009142E9">
              <w:rPr>
                <w:rFonts w:ascii="Arial" w:hAnsi="Arial" w:cs="Arial"/>
                <w:bCs/>
              </w:rPr>
              <w:t>5</w:t>
            </w:r>
          </w:p>
        </w:tc>
        <w:tc>
          <w:tcPr>
            <w:tcW w:w="1275" w:type="dxa"/>
          </w:tcPr>
          <w:p w14:paraId="6EB7CA2A" w14:textId="77777777" w:rsidR="002B176F" w:rsidRPr="009142E9" w:rsidRDefault="002B176F" w:rsidP="002B176F">
            <w:pPr>
              <w:jc w:val="center"/>
              <w:rPr>
                <w:rFonts w:ascii="Arial" w:hAnsi="Arial" w:cs="Arial"/>
                <w:bCs/>
              </w:rPr>
            </w:pPr>
          </w:p>
          <w:p w14:paraId="1BD3AF7C" w14:textId="77777777" w:rsidR="002B176F" w:rsidRPr="009142E9" w:rsidRDefault="002B176F" w:rsidP="002B176F">
            <w:pPr>
              <w:jc w:val="center"/>
              <w:rPr>
                <w:rFonts w:ascii="Arial" w:hAnsi="Arial" w:cs="Arial"/>
                <w:bCs/>
              </w:rPr>
            </w:pPr>
            <w:r w:rsidRPr="009142E9">
              <w:rPr>
                <w:rFonts w:ascii="Arial" w:hAnsi="Arial" w:cs="Arial"/>
                <w:bCs/>
              </w:rPr>
              <w:t>10</w:t>
            </w:r>
          </w:p>
        </w:tc>
        <w:tc>
          <w:tcPr>
            <w:tcW w:w="1276" w:type="dxa"/>
            <w:vAlign w:val="center"/>
          </w:tcPr>
          <w:p w14:paraId="22FFF633" w14:textId="77777777" w:rsidR="002B176F" w:rsidRPr="009142E9" w:rsidRDefault="002B176F" w:rsidP="002B176F">
            <w:pPr>
              <w:jc w:val="center"/>
              <w:rPr>
                <w:rFonts w:ascii="Arial" w:hAnsi="Arial" w:cs="Arial"/>
                <w:bCs/>
              </w:rPr>
            </w:pPr>
            <w:r w:rsidRPr="009142E9">
              <w:rPr>
                <w:rFonts w:ascii="Arial" w:hAnsi="Arial" w:cs="Arial"/>
                <w:bCs/>
              </w:rPr>
              <w:t>Medio</w:t>
            </w:r>
          </w:p>
        </w:tc>
      </w:tr>
      <w:tr w:rsidR="002B176F" w:rsidRPr="009142E9" w14:paraId="39EC4CFC" w14:textId="77777777" w:rsidTr="002B176F">
        <w:trPr>
          <w:trHeight w:val="772"/>
        </w:trPr>
        <w:tc>
          <w:tcPr>
            <w:tcW w:w="1644" w:type="dxa"/>
            <w:vMerge/>
            <w:vAlign w:val="center"/>
          </w:tcPr>
          <w:p w14:paraId="76AF1828" w14:textId="77777777" w:rsidR="002B176F" w:rsidRPr="009142E9" w:rsidRDefault="002B176F" w:rsidP="002B176F">
            <w:pPr>
              <w:rPr>
                <w:rFonts w:ascii="Arial" w:hAnsi="Arial" w:cs="Arial"/>
                <w:bCs/>
              </w:rPr>
            </w:pPr>
          </w:p>
        </w:tc>
        <w:tc>
          <w:tcPr>
            <w:tcW w:w="1984" w:type="dxa"/>
            <w:vAlign w:val="center"/>
          </w:tcPr>
          <w:p w14:paraId="363EBD67" w14:textId="77777777" w:rsidR="002B176F" w:rsidRPr="009142E9" w:rsidRDefault="002B176F" w:rsidP="002B176F">
            <w:pPr>
              <w:rPr>
                <w:rFonts w:ascii="Arial" w:hAnsi="Arial" w:cs="Arial"/>
              </w:rPr>
            </w:pPr>
            <w:r>
              <w:rPr>
                <w:rFonts w:ascii="Arial" w:hAnsi="Arial" w:cs="Arial"/>
              </w:rPr>
              <w:t>Descargas de fosas sépticas de casas aledañas a la microcuenca</w:t>
            </w:r>
          </w:p>
        </w:tc>
        <w:tc>
          <w:tcPr>
            <w:tcW w:w="2612" w:type="dxa"/>
            <w:vAlign w:val="center"/>
          </w:tcPr>
          <w:p w14:paraId="1FF4F076" w14:textId="77777777" w:rsidR="002B176F" w:rsidRPr="009142E9" w:rsidRDefault="002B176F" w:rsidP="002B176F">
            <w:pPr>
              <w:rPr>
                <w:rFonts w:ascii="Arial" w:hAnsi="Arial" w:cs="Arial"/>
              </w:rPr>
            </w:pPr>
            <w:r w:rsidRPr="009142E9">
              <w:rPr>
                <w:rFonts w:ascii="Arial" w:hAnsi="Arial" w:cs="Arial"/>
              </w:rPr>
              <w:t>Contaminación microbiológica</w:t>
            </w:r>
            <w:r>
              <w:rPr>
                <w:rFonts w:ascii="Arial" w:hAnsi="Arial" w:cs="Arial"/>
              </w:rPr>
              <w:t xml:space="preserve"> por descargas de heces fecales</w:t>
            </w:r>
          </w:p>
        </w:tc>
        <w:tc>
          <w:tcPr>
            <w:tcW w:w="1418" w:type="dxa"/>
            <w:vAlign w:val="center"/>
          </w:tcPr>
          <w:p w14:paraId="12B9A2C1" w14:textId="77777777" w:rsidR="002B176F" w:rsidRPr="009142E9" w:rsidRDefault="002B176F" w:rsidP="002B176F">
            <w:pPr>
              <w:jc w:val="center"/>
              <w:rPr>
                <w:rFonts w:ascii="Arial" w:hAnsi="Arial" w:cs="Arial"/>
              </w:rPr>
            </w:pPr>
            <w:r w:rsidRPr="009142E9">
              <w:rPr>
                <w:rFonts w:ascii="Arial" w:hAnsi="Arial" w:cs="Arial"/>
              </w:rPr>
              <w:t>2</w:t>
            </w:r>
          </w:p>
        </w:tc>
        <w:tc>
          <w:tcPr>
            <w:tcW w:w="1134" w:type="dxa"/>
            <w:vAlign w:val="center"/>
          </w:tcPr>
          <w:p w14:paraId="76A58F51" w14:textId="77777777" w:rsidR="002B176F" w:rsidRPr="009142E9" w:rsidRDefault="002B176F" w:rsidP="002B176F">
            <w:pPr>
              <w:jc w:val="center"/>
              <w:rPr>
                <w:rFonts w:ascii="Arial" w:hAnsi="Arial" w:cs="Arial"/>
              </w:rPr>
            </w:pPr>
            <w:r w:rsidRPr="009142E9">
              <w:rPr>
                <w:rFonts w:ascii="Arial" w:hAnsi="Arial" w:cs="Arial"/>
              </w:rPr>
              <w:t>5</w:t>
            </w:r>
          </w:p>
        </w:tc>
        <w:tc>
          <w:tcPr>
            <w:tcW w:w="1275" w:type="dxa"/>
          </w:tcPr>
          <w:p w14:paraId="48780206" w14:textId="77777777" w:rsidR="002B176F" w:rsidRPr="009142E9" w:rsidRDefault="002B176F" w:rsidP="002B176F">
            <w:pPr>
              <w:jc w:val="center"/>
              <w:rPr>
                <w:rFonts w:ascii="Arial" w:hAnsi="Arial" w:cs="Arial"/>
              </w:rPr>
            </w:pPr>
          </w:p>
          <w:p w14:paraId="3EF273BA" w14:textId="77777777" w:rsidR="002B176F" w:rsidRPr="009142E9" w:rsidRDefault="002B176F" w:rsidP="002B176F">
            <w:pPr>
              <w:jc w:val="center"/>
              <w:rPr>
                <w:rFonts w:ascii="Arial" w:hAnsi="Arial" w:cs="Arial"/>
              </w:rPr>
            </w:pPr>
            <w:r w:rsidRPr="009142E9">
              <w:rPr>
                <w:rFonts w:ascii="Arial" w:hAnsi="Arial" w:cs="Arial"/>
              </w:rPr>
              <w:t>10</w:t>
            </w:r>
          </w:p>
        </w:tc>
        <w:tc>
          <w:tcPr>
            <w:tcW w:w="1276" w:type="dxa"/>
            <w:vAlign w:val="center"/>
          </w:tcPr>
          <w:p w14:paraId="764E6E59" w14:textId="77777777" w:rsidR="002B176F" w:rsidRPr="009142E9" w:rsidRDefault="002B176F" w:rsidP="002B176F">
            <w:pPr>
              <w:ind w:left="-392" w:firstLine="392"/>
              <w:jc w:val="center"/>
              <w:rPr>
                <w:rFonts w:ascii="Arial" w:hAnsi="Arial" w:cs="Arial"/>
              </w:rPr>
            </w:pPr>
            <w:r w:rsidRPr="009142E9">
              <w:rPr>
                <w:rFonts w:ascii="Arial" w:hAnsi="Arial" w:cs="Arial"/>
              </w:rPr>
              <w:t>Medio</w:t>
            </w:r>
          </w:p>
        </w:tc>
      </w:tr>
      <w:tr w:rsidR="002B176F" w:rsidRPr="009142E9" w14:paraId="48E5E64D" w14:textId="77777777" w:rsidTr="002B176F">
        <w:trPr>
          <w:trHeight w:val="772"/>
        </w:trPr>
        <w:tc>
          <w:tcPr>
            <w:tcW w:w="1644" w:type="dxa"/>
            <w:vMerge/>
            <w:vAlign w:val="center"/>
          </w:tcPr>
          <w:p w14:paraId="395234BE" w14:textId="77777777" w:rsidR="002B176F" w:rsidRPr="009142E9" w:rsidRDefault="002B176F" w:rsidP="002B176F">
            <w:pPr>
              <w:rPr>
                <w:rFonts w:ascii="Arial" w:hAnsi="Arial" w:cs="Arial"/>
                <w:bCs/>
              </w:rPr>
            </w:pPr>
          </w:p>
        </w:tc>
        <w:tc>
          <w:tcPr>
            <w:tcW w:w="1984" w:type="dxa"/>
            <w:vAlign w:val="center"/>
          </w:tcPr>
          <w:p w14:paraId="21BE24A8" w14:textId="77777777" w:rsidR="002B176F" w:rsidRPr="009142E9" w:rsidRDefault="002B176F" w:rsidP="002B176F">
            <w:pPr>
              <w:rPr>
                <w:rFonts w:ascii="Arial" w:hAnsi="Arial" w:cs="Arial"/>
              </w:rPr>
            </w:pPr>
            <w:r w:rsidRPr="009142E9">
              <w:rPr>
                <w:rFonts w:ascii="Arial" w:hAnsi="Arial" w:cs="Arial"/>
              </w:rPr>
              <w:t>Acceso sin restricción a personas para uso recreativo y doméstico</w:t>
            </w:r>
          </w:p>
        </w:tc>
        <w:tc>
          <w:tcPr>
            <w:tcW w:w="2612" w:type="dxa"/>
            <w:vAlign w:val="center"/>
          </w:tcPr>
          <w:p w14:paraId="16910D63" w14:textId="77777777" w:rsidR="002B176F" w:rsidRPr="009142E9" w:rsidRDefault="002B176F" w:rsidP="002B176F">
            <w:pPr>
              <w:rPr>
                <w:rFonts w:ascii="Arial" w:hAnsi="Arial" w:cs="Arial"/>
              </w:rPr>
            </w:pPr>
            <w:r w:rsidRPr="009142E9">
              <w:rPr>
                <w:rFonts w:ascii="Arial" w:hAnsi="Arial" w:cs="Arial"/>
              </w:rPr>
              <w:t>Contaminación microbiológica y química</w:t>
            </w:r>
          </w:p>
        </w:tc>
        <w:tc>
          <w:tcPr>
            <w:tcW w:w="1418" w:type="dxa"/>
            <w:vAlign w:val="center"/>
          </w:tcPr>
          <w:p w14:paraId="55BB45F6" w14:textId="77777777" w:rsidR="002B176F" w:rsidRPr="009142E9" w:rsidRDefault="002B176F" w:rsidP="002B176F">
            <w:pPr>
              <w:jc w:val="center"/>
              <w:rPr>
                <w:rFonts w:ascii="Arial" w:hAnsi="Arial" w:cs="Arial"/>
              </w:rPr>
            </w:pPr>
            <w:r w:rsidRPr="009142E9">
              <w:rPr>
                <w:rFonts w:ascii="Arial" w:hAnsi="Arial" w:cs="Arial"/>
              </w:rPr>
              <w:t>5</w:t>
            </w:r>
          </w:p>
        </w:tc>
        <w:tc>
          <w:tcPr>
            <w:tcW w:w="1134" w:type="dxa"/>
            <w:vAlign w:val="center"/>
          </w:tcPr>
          <w:p w14:paraId="0C77D4A6" w14:textId="77777777" w:rsidR="002B176F" w:rsidRPr="009142E9" w:rsidRDefault="002B176F" w:rsidP="002B176F">
            <w:pPr>
              <w:jc w:val="center"/>
              <w:rPr>
                <w:rFonts w:ascii="Arial" w:hAnsi="Arial" w:cs="Arial"/>
              </w:rPr>
            </w:pPr>
            <w:r w:rsidRPr="009142E9">
              <w:rPr>
                <w:rFonts w:ascii="Arial" w:hAnsi="Arial" w:cs="Arial"/>
              </w:rPr>
              <w:t>5</w:t>
            </w:r>
          </w:p>
        </w:tc>
        <w:tc>
          <w:tcPr>
            <w:tcW w:w="1275" w:type="dxa"/>
          </w:tcPr>
          <w:p w14:paraId="6C259575" w14:textId="77777777" w:rsidR="002B176F" w:rsidRPr="009142E9" w:rsidRDefault="002B176F" w:rsidP="002B176F">
            <w:pPr>
              <w:jc w:val="center"/>
              <w:rPr>
                <w:rFonts w:ascii="Arial" w:hAnsi="Arial" w:cs="Arial"/>
              </w:rPr>
            </w:pPr>
          </w:p>
          <w:p w14:paraId="78E38956" w14:textId="77777777" w:rsidR="002B176F" w:rsidRPr="009142E9" w:rsidRDefault="002B176F" w:rsidP="002B176F">
            <w:pPr>
              <w:jc w:val="center"/>
              <w:rPr>
                <w:rFonts w:ascii="Arial" w:hAnsi="Arial" w:cs="Arial"/>
              </w:rPr>
            </w:pPr>
          </w:p>
          <w:p w14:paraId="4C188E5E" w14:textId="77777777" w:rsidR="002B176F" w:rsidRPr="009142E9" w:rsidRDefault="002B176F" w:rsidP="002B176F">
            <w:pPr>
              <w:jc w:val="center"/>
              <w:rPr>
                <w:rFonts w:ascii="Arial" w:hAnsi="Arial" w:cs="Arial"/>
              </w:rPr>
            </w:pPr>
            <w:r w:rsidRPr="009142E9">
              <w:rPr>
                <w:rFonts w:ascii="Arial" w:hAnsi="Arial" w:cs="Arial"/>
              </w:rPr>
              <w:t>25</w:t>
            </w:r>
          </w:p>
        </w:tc>
        <w:tc>
          <w:tcPr>
            <w:tcW w:w="1276" w:type="dxa"/>
            <w:vAlign w:val="center"/>
          </w:tcPr>
          <w:p w14:paraId="651A9C2A" w14:textId="77777777" w:rsidR="002B176F" w:rsidRPr="009142E9" w:rsidRDefault="002B176F" w:rsidP="002B176F">
            <w:pPr>
              <w:jc w:val="center"/>
              <w:rPr>
                <w:rFonts w:ascii="Arial" w:hAnsi="Arial" w:cs="Arial"/>
              </w:rPr>
            </w:pPr>
            <w:r w:rsidRPr="009142E9">
              <w:rPr>
                <w:rFonts w:ascii="Arial" w:hAnsi="Arial" w:cs="Arial"/>
              </w:rPr>
              <w:t>Muy alto</w:t>
            </w:r>
          </w:p>
        </w:tc>
      </w:tr>
    </w:tbl>
    <w:p w14:paraId="36C0F928" w14:textId="77777777" w:rsidR="002B176F" w:rsidRPr="009142E9" w:rsidRDefault="002B176F" w:rsidP="002B176F">
      <w:pPr>
        <w:pStyle w:val="Ttulo2"/>
        <w:rPr>
          <w:rFonts w:ascii="Arial" w:hAnsi="Arial" w:cs="Arial"/>
          <w:b w:val="0"/>
          <w:bCs w:val="0"/>
          <w:caps/>
          <w:sz w:val="24"/>
          <w:szCs w:val="24"/>
          <w:lang w:val="es-CO" w:eastAsia="es-ES"/>
        </w:rPr>
      </w:pPr>
      <w:r w:rsidRPr="009142E9">
        <w:rPr>
          <w:rFonts w:ascii="Arial" w:hAnsi="Arial" w:cs="Arial"/>
          <w:b w:val="0"/>
          <w:bCs w:val="0"/>
          <w:caps/>
          <w:sz w:val="24"/>
          <w:szCs w:val="24"/>
          <w:lang w:val="es-CO" w:eastAsia="es-ES"/>
        </w:rPr>
        <w:br w:type="page"/>
      </w:r>
    </w:p>
    <w:tbl>
      <w:tblPr>
        <w:tblW w:w="11283" w:type="dxa"/>
        <w:tblInd w:w="-1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9"/>
        <w:gridCol w:w="1843"/>
        <w:gridCol w:w="2268"/>
        <w:gridCol w:w="1417"/>
        <w:gridCol w:w="1134"/>
        <w:gridCol w:w="1276"/>
        <w:gridCol w:w="1276"/>
      </w:tblGrid>
      <w:tr w:rsidR="002B176F" w:rsidRPr="009142E9" w14:paraId="39B5D1BB" w14:textId="77777777" w:rsidTr="002B176F">
        <w:tc>
          <w:tcPr>
            <w:tcW w:w="2069" w:type="dxa"/>
            <w:shd w:val="clear" w:color="auto" w:fill="FFCC99"/>
          </w:tcPr>
          <w:p w14:paraId="24233D90" w14:textId="77777777" w:rsidR="002B176F" w:rsidRPr="009142E9" w:rsidRDefault="002B176F" w:rsidP="002B176F">
            <w:pPr>
              <w:autoSpaceDE w:val="0"/>
              <w:autoSpaceDN w:val="0"/>
              <w:adjustRightInd w:val="0"/>
              <w:rPr>
                <w:rFonts w:ascii="Arial" w:hAnsi="Arial" w:cs="Arial"/>
                <w:b/>
                <w:bCs/>
              </w:rPr>
            </w:pPr>
            <w:r w:rsidRPr="009142E9">
              <w:rPr>
                <w:rFonts w:ascii="Arial" w:hAnsi="Arial" w:cs="Arial"/>
              </w:rPr>
              <w:lastRenderedPageBreak/>
              <w:br w:type="page"/>
            </w:r>
            <w:r w:rsidRPr="009142E9">
              <w:rPr>
                <w:rFonts w:ascii="Arial" w:hAnsi="Arial" w:cs="Arial"/>
                <w:b/>
                <w:bCs/>
              </w:rPr>
              <w:t>Etapa del</w:t>
            </w:r>
          </w:p>
          <w:p w14:paraId="76FD8278" w14:textId="77777777" w:rsidR="002B176F" w:rsidRPr="009142E9" w:rsidRDefault="002B176F" w:rsidP="002B176F">
            <w:pPr>
              <w:jc w:val="both"/>
              <w:rPr>
                <w:rFonts w:ascii="Arial" w:hAnsi="Arial" w:cs="Arial"/>
                <w:b/>
                <w:bCs/>
              </w:rPr>
            </w:pPr>
            <w:r w:rsidRPr="009142E9">
              <w:rPr>
                <w:rFonts w:ascii="Arial" w:hAnsi="Arial" w:cs="Arial"/>
                <w:b/>
                <w:bCs/>
              </w:rPr>
              <w:t>Proceso</w:t>
            </w:r>
          </w:p>
        </w:tc>
        <w:tc>
          <w:tcPr>
            <w:tcW w:w="1843" w:type="dxa"/>
            <w:shd w:val="clear" w:color="auto" w:fill="FFCC99"/>
          </w:tcPr>
          <w:p w14:paraId="76832888" w14:textId="77777777" w:rsidR="002B176F" w:rsidRPr="009142E9" w:rsidRDefault="002B176F" w:rsidP="002B176F">
            <w:pPr>
              <w:autoSpaceDE w:val="0"/>
              <w:autoSpaceDN w:val="0"/>
              <w:adjustRightInd w:val="0"/>
              <w:rPr>
                <w:rFonts w:ascii="Arial" w:hAnsi="Arial" w:cs="Arial"/>
                <w:b/>
                <w:bCs/>
              </w:rPr>
            </w:pPr>
            <w:r w:rsidRPr="009142E9">
              <w:rPr>
                <w:rFonts w:ascii="Arial" w:hAnsi="Arial" w:cs="Arial"/>
                <w:b/>
                <w:bCs/>
              </w:rPr>
              <w:t>Evento peligroso (fuente</w:t>
            </w:r>
          </w:p>
          <w:p w14:paraId="20B6DBD3" w14:textId="77777777" w:rsidR="002B176F" w:rsidRPr="009142E9" w:rsidRDefault="002B176F" w:rsidP="002B176F">
            <w:pPr>
              <w:ind w:right="252"/>
              <w:jc w:val="both"/>
              <w:rPr>
                <w:rFonts w:ascii="Arial" w:hAnsi="Arial" w:cs="Arial"/>
                <w:b/>
                <w:bCs/>
              </w:rPr>
            </w:pPr>
            <w:r w:rsidRPr="009142E9">
              <w:rPr>
                <w:rFonts w:ascii="Arial" w:hAnsi="Arial" w:cs="Arial"/>
                <w:b/>
                <w:bCs/>
              </w:rPr>
              <w:t>de peligro)</w:t>
            </w:r>
          </w:p>
        </w:tc>
        <w:tc>
          <w:tcPr>
            <w:tcW w:w="2268" w:type="dxa"/>
            <w:shd w:val="clear" w:color="auto" w:fill="FFCC99"/>
          </w:tcPr>
          <w:p w14:paraId="221BEF37" w14:textId="77777777" w:rsidR="002B176F" w:rsidRPr="009142E9" w:rsidRDefault="002B176F" w:rsidP="002B176F">
            <w:pPr>
              <w:autoSpaceDE w:val="0"/>
              <w:autoSpaceDN w:val="0"/>
              <w:adjustRightInd w:val="0"/>
              <w:rPr>
                <w:rFonts w:ascii="Arial" w:hAnsi="Arial" w:cs="Arial"/>
                <w:b/>
                <w:bCs/>
              </w:rPr>
            </w:pPr>
            <w:r w:rsidRPr="009142E9">
              <w:rPr>
                <w:rFonts w:ascii="Arial" w:hAnsi="Arial" w:cs="Arial"/>
                <w:b/>
                <w:bCs/>
              </w:rPr>
              <w:t>Tipo de</w:t>
            </w:r>
          </w:p>
          <w:p w14:paraId="24B4E859" w14:textId="77777777" w:rsidR="002B176F" w:rsidRPr="009142E9" w:rsidRDefault="002B176F" w:rsidP="002B176F">
            <w:pPr>
              <w:jc w:val="both"/>
              <w:rPr>
                <w:rFonts w:ascii="Arial" w:hAnsi="Arial" w:cs="Arial"/>
                <w:b/>
                <w:bCs/>
              </w:rPr>
            </w:pPr>
            <w:r w:rsidRPr="009142E9">
              <w:rPr>
                <w:rFonts w:ascii="Arial" w:hAnsi="Arial" w:cs="Arial"/>
                <w:b/>
                <w:bCs/>
              </w:rPr>
              <w:t>Peligro</w:t>
            </w:r>
          </w:p>
        </w:tc>
        <w:tc>
          <w:tcPr>
            <w:tcW w:w="1417" w:type="dxa"/>
            <w:shd w:val="clear" w:color="auto" w:fill="FFCC99"/>
          </w:tcPr>
          <w:p w14:paraId="4B42703A" w14:textId="77777777" w:rsidR="002B176F" w:rsidRPr="009142E9" w:rsidRDefault="002B176F" w:rsidP="002B176F">
            <w:pPr>
              <w:jc w:val="both"/>
              <w:rPr>
                <w:rFonts w:ascii="Arial" w:hAnsi="Arial" w:cs="Arial"/>
                <w:b/>
                <w:bCs/>
              </w:rPr>
            </w:pPr>
            <w:r w:rsidRPr="009142E9">
              <w:rPr>
                <w:rFonts w:ascii="Arial" w:hAnsi="Arial" w:cs="Arial"/>
                <w:b/>
                <w:bCs/>
              </w:rPr>
              <w:t>Probabilidad</w:t>
            </w:r>
          </w:p>
        </w:tc>
        <w:tc>
          <w:tcPr>
            <w:tcW w:w="1134" w:type="dxa"/>
            <w:shd w:val="clear" w:color="auto" w:fill="FFCC99"/>
          </w:tcPr>
          <w:p w14:paraId="4ED84F5D" w14:textId="77777777" w:rsidR="002B176F" w:rsidRPr="009142E9" w:rsidRDefault="002B176F" w:rsidP="002B176F">
            <w:pPr>
              <w:autoSpaceDE w:val="0"/>
              <w:autoSpaceDN w:val="0"/>
              <w:adjustRightInd w:val="0"/>
              <w:jc w:val="center"/>
              <w:rPr>
                <w:rFonts w:ascii="Arial" w:hAnsi="Arial" w:cs="Arial"/>
                <w:b/>
                <w:bCs/>
              </w:rPr>
            </w:pPr>
            <w:r w:rsidRPr="009142E9">
              <w:rPr>
                <w:rFonts w:ascii="Arial" w:hAnsi="Arial" w:cs="Arial"/>
                <w:b/>
                <w:bCs/>
              </w:rPr>
              <w:t>Gravedad o Severidad</w:t>
            </w:r>
          </w:p>
          <w:p w14:paraId="5B698B02" w14:textId="77777777" w:rsidR="002B176F" w:rsidRPr="009142E9" w:rsidRDefault="002B176F" w:rsidP="002B176F">
            <w:pPr>
              <w:jc w:val="both"/>
              <w:rPr>
                <w:rFonts w:ascii="Arial" w:hAnsi="Arial" w:cs="Arial"/>
                <w:b/>
                <w:bCs/>
              </w:rPr>
            </w:pPr>
          </w:p>
        </w:tc>
        <w:tc>
          <w:tcPr>
            <w:tcW w:w="1276" w:type="dxa"/>
            <w:shd w:val="clear" w:color="auto" w:fill="FFCC99"/>
          </w:tcPr>
          <w:p w14:paraId="7B06BEF7" w14:textId="77777777" w:rsidR="002B176F" w:rsidRPr="009142E9" w:rsidRDefault="002B176F" w:rsidP="002B176F">
            <w:pPr>
              <w:jc w:val="both"/>
              <w:rPr>
                <w:rFonts w:ascii="Arial" w:hAnsi="Arial" w:cs="Arial"/>
                <w:b/>
                <w:bCs/>
              </w:rPr>
            </w:pPr>
            <w:r w:rsidRPr="009142E9">
              <w:rPr>
                <w:rFonts w:ascii="Arial" w:hAnsi="Arial" w:cs="Arial"/>
                <w:b/>
                <w:bCs/>
              </w:rPr>
              <w:t>Puntuación</w:t>
            </w:r>
          </w:p>
        </w:tc>
        <w:tc>
          <w:tcPr>
            <w:tcW w:w="1276" w:type="dxa"/>
            <w:shd w:val="clear" w:color="auto" w:fill="FFCC99"/>
          </w:tcPr>
          <w:p w14:paraId="4CD8F181" w14:textId="77777777" w:rsidR="002B176F" w:rsidRPr="009142E9" w:rsidRDefault="002B176F" w:rsidP="002B176F">
            <w:pPr>
              <w:jc w:val="both"/>
              <w:rPr>
                <w:rFonts w:ascii="Arial" w:hAnsi="Arial" w:cs="Arial"/>
                <w:b/>
                <w:bCs/>
              </w:rPr>
            </w:pPr>
            <w:r w:rsidRPr="009142E9">
              <w:rPr>
                <w:rFonts w:ascii="Arial" w:hAnsi="Arial" w:cs="Arial"/>
                <w:b/>
                <w:bCs/>
              </w:rPr>
              <w:t>Evaluación del Riesgo</w:t>
            </w:r>
          </w:p>
        </w:tc>
      </w:tr>
      <w:tr w:rsidR="002B176F" w:rsidRPr="009142E9" w14:paraId="5D76AF56" w14:textId="77777777" w:rsidTr="002B176F">
        <w:trPr>
          <w:trHeight w:val="670"/>
        </w:trPr>
        <w:tc>
          <w:tcPr>
            <w:tcW w:w="2069" w:type="dxa"/>
            <w:vMerge w:val="restart"/>
            <w:vAlign w:val="center"/>
          </w:tcPr>
          <w:p w14:paraId="0F3BD40B" w14:textId="77777777" w:rsidR="002B176F" w:rsidRPr="009142E9" w:rsidRDefault="002B176F" w:rsidP="002B176F">
            <w:pPr>
              <w:rPr>
                <w:rFonts w:ascii="Arial" w:hAnsi="Arial" w:cs="Arial"/>
                <w:b/>
                <w:bCs/>
              </w:rPr>
            </w:pPr>
            <w:r>
              <w:rPr>
                <w:rFonts w:ascii="Arial" w:hAnsi="Arial" w:cs="Arial"/>
                <w:b/>
                <w:bCs/>
              </w:rPr>
              <w:t>CAPTACION</w:t>
            </w:r>
          </w:p>
        </w:tc>
        <w:tc>
          <w:tcPr>
            <w:tcW w:w="1843" w:type="dxa"/>
            <w:vAlign w:val="center"/>
          </w:tcPr>
          <w:p w14:paraId="05426D10" w14:textId="77777777" w:rsidR="002B176F" w:rsidRPr="009142E9" w:rsidRDefault="002B176F" w:rsidP="002B176F">
            <w:pPr>
              <w:rPr>
                <w:rFonts w:ascii="Arial" w:hAnsi="Arial" w:cs="Arial"/>
              </w:rPr>
            </w:pPr>
            <w:r>
              <w:rPr>
                <w:rFonts w:ascii="Arial" w:hAnsi="Arial" w:cs="Arial"/>
              </w:rPr>
              <w:t>Falta de enmallado perimetral</w:t>
            </w:r>
          </w:p>
        </w:tc>
        <w:tc>
          <w:tcPr>
            <w:tcW w:w="2268" w:type="dxa"/>
            <w:vAlign w:val="center"/>
          </w:tcPr>
          <w:p w14:paraId="605EA1BA" w14:textId="77777777" w:rsidR="002B176F" w:rsidRPr="009142E9" w:rsidRDefault="002B176F" w:rsidP="002B176F">
            <w:pPr>
              <w:rPr>
                <w:rFonts w:ascii="Arial" w:hAnsi="Arial" w:cs="Arial"/>
              </w:rPr>
            </w:pPr>
            <w:r>
              <w:rPr>
                <w:rFonts w:ascii="Arial" w:hAnsi="Arial" w:cs="Arial"/>
              </w:rPr>
              <w:t xml:space="preserve">Posible </w:t>
            </w:r>
            <w:r w:rsidRPr="009142E9">
              <w:rPr>
                <w:rFonts w:ascii="Arial" w:hAnsi="Arial" w:cs="Arial"/>
              </w:rPr>
              <w:t>Microbiológico y Químico</w:t>
            </w:r>
          </w:p>
        </w:tc>
        <w:tc>
          <w:tcPr>
            <w:tcW w:w="1417" w:type="dxa"/>
            <w:vAlign w:val="center"/>
          </w:tcPr>
          <w:p w14:paraId="296F4F23" w14:textId="77777777" w:rsidR="002B176F" w:rsidRPr="007775C5" w:rsidRDefault="002B176F" w:rsidP="002B176F">
            <w:pPr>
              <w:jc w:val="center"/>
              <w:rPr>
                <w:rFonts w:ascii="Arial" w:hAnsi="Arial" w:cs="Arial"/>
              </w:rPr>
            </w:pPr>
            <w:r>
              <w:rPr>
                <w:rFonts w:ascii="Arial" w:hAnsi="Arial" w:cs="Arial"/>
              </w:rPr>
              <w:t>3</w:t>
            </w:r>
          </w:p>
        </w:tc>
        <w:tc>
          <w:tcPr>
            <w:tcW w:w="1134" w:type="dxa"/>
            <w:vAlign w:val="center"/>
          </w:tcPr>
          <w:p w14:paraId="2E3BC124" w14:textId="77777777" w:rsidR="002B176F" w:rsidRPr="007775C5" w:rsidRDefault="002B176F" w:rsidP="002B176F">
            <w:pPr>
              <w:jc w:val="center"/>
              <w:rPr>
                <w:rFonts w:ascii="Arial" w:hAnsi="Arial" w:cs="Arial"/>
              </w:rPr>
            </w:pPr>
            <w:r w:rsidRPr="007775C5">
              <w:rPr>
                <w:rFonts w:ascii="Arial" w:hAnsi="Arial" w:cs="Arial"/>
              </w:rPr>
              <w:t>5</w:t>
            </w:r>
          </w:p>
        </w:tc>
        <w:tc>
          <w:tcPr>
            <w:tcW w:w="1276" w:type="dxa"/>
          </w:tcPr>
          <w:p w14:paraId="456D4A3C" w14:textId="77777777" w:rsidR="002B176F" w:rsidRPr="007775C5" w:rsidRDefault="002B176F" w:rsidP="002B176F">
            <w:pPr>
              <w:jc w:val="center"/>
              <w:rPr>
                <w:rFonts w:ascii="Arial" w:hAnsi="Arial" w:cs="Arial"/>
              </w:rPr>
            </w:pPr>
          </w:p>
          <w:p w14:paraId="0CC5B691" w14:textId="77777777" w:rsidR="002B176F" w:rsidRPr="007775C5" w:rsidRDefault="002B176F" w:rsidP="002B176F">
            <w:pPr>
              <w:jc w:val="center"/>
              <w:rPr>
                <w:rFonts w:ascii="Arial" w:hAnsi="Arial" w:cs="Arial"/>
              </w:rPr>
            </w:pPr>
            <w:r>
              <w:rPr>
                <w:rFonts w:ascii="Arial" w:hAnsi="Arial" w:cs="Arial"/>
              </w:rPr>
              <w:t>1</w:t>
            </w:r>
            <w:r w:rsidRPr="007775C5">
              <w:rPr>
                <w:rFonts w:ascii="Arial" w:hAnsi="Arial" w:cs="Arial"/>
              </w:rPr>
              <w:t>5</w:t>
            </w:r>
          </w:p>
        </w:tc>
        <w:tc>
          <w:tcPr>
            <w:tcW w:w="1276" w:type="dxa"/>
            <w:vAlign w:val="center"/>
          </w:tcPr>
          <w:p w14:paraId="17F99931" w14:textId="77777777" w:rsidR="002B176F" w:rsidRPr="007775C5" w:rsidRDefault="002B176F" w:rsidP="002B176F">
            <w:pPr>
              <w:jc w:val="center"/>
              <w:rPr>
                <w:rFonts w:ascii="Arial" w:hAnsi="Arial" w:cs="Arial"/>
              </w:rPr>
            </w:pPr>
            <w:r>
              <w:rPr>
                <w:rFonts w:ascii="Arial" w:hAnsi="Arial" w:cs="Arial"/>
              </w:rPr>
              <w:t>A</w:t>
            </w:r>
            <w:r w:rsidRPr="007775C5">
              <w:rPr>
                <w:rFonts w:ascii="Arial" w:hAnsi="Arial" w:cs="Arial"/>
              </w:rPr>
              <w:t>lto</w:t>
            </w:r>
          </w:p>
        </w:tc>
      </w:tr>
      <w:tr w:rsidR="002B176F" w:rsidRPr="009142E9" w14:paraId="0AD5EB63" w14:textId="77777777" w:rsidTr="002B176F">
        <w:trPr>
          <w:trHeight w:val="670"/>
        </w:trPr>
        <w:tc>
          <w:tcPr>
            <w:tcW w:w="2069" w:type="dxa"/>
            <w:vMerge/>
            <w:vAlign w:val="center"/>
          </w:tcPr>
          <w:p w14:paraId="2D315B79" w14:textId="77777777" w:rsidR="002B176F" w:rsidRPr="009142E9" w:rsidRDefault="002B176F" w:rsidP="002B176F">
            <w:pPr>
              <w:rPr>
                <w:rFonts w:ascii="Arial" w:hAnsi="Arial" w:cs="Arial"/>
                <w:b/>
                <w:bCs/>
              </w:rPr>
            </w:pPr>
          </w:p>
        </w:tc>
        <w:tc>
          <w:tcPr>
            <w:tcW w:w="1843" w:type="dxa"/>
            <w:vAlign w:val="center"/>
          </w:tcPr>
          <w:p w14:paraId="598EF3A4" w14:textId="77777777" w:rsidR="002B176F" w:rsidRPr="009142E9" w:rsidRDefault="002B176F" w:rsidP="002B176F">
            <w:pPr>
              <w:rPr>
                <w:rFonts w:ascii="Arial" w:hAnsi="Arial" w:cs="Arial"/>
              </w:rPr>
            </w:pPr>
            <w:r w:rsidRPr="009142E9">
              <w:rPr>
                <w:rFonts w:ascii="Arial" w:hAnsi="Arial" w:cs="Arial"/>
              </w:rPr>
              <w:t xml:space="preserve">Falta </w:t>
            </w:r>
            <w:r>
              <w:rPr>
                <w:rFonts w:ascii="Arial" w:hAnsi="Arial" w:cs="Arial"/>
              </w:rPr>
              <w:t>de  rejilla en boca toma</w:t>
            </w:r>
          </w:p>
        </w:tc>
        <w:tc>
          <w:tcPr>
            <w:tcW w:w="2268" w:type="dxa"/>
            <w:vAlign w:val="center"/>
          </w:tcPr>
          <w:p w14:paraId="5C25CDBE" w14:textId="77777777" w:rsidR="002B176F" w:rsidRPr="009142E9" w:rsidRDefault="002B176F" w:rsidP="002B176F">
            <w:pPr>
              <w:rPr>
                <w:rFonts w:ascii="Arial" w:hAnsi="Arial" w:cs="Arial"/>
              </w:rPr>
            </w:pPr>
            <w:r>
              <w:rPr>
                <w:rFonts w:ascii="Arial" w:hAnsi="Arial" w:cs="Arial"/>
              </w:rPr>
              <w:t>Posible Microbiológica, introducción de  residuos solidos que pueden llegar a tapar la línea de conducción</w:t>
            </w:r>
          </w:p>
        </w:tc>
        <w:tc>
          <w:tcPr>
            <w:tcW w:w="1417" w:type="dxa"/>
            <w:vAlign w:val="center"/>
          </w:tcPr>
          <w:p w14:paraId="3152D2D5" w14:textId="77777777" w:rsidR="002B176F" w:rsidRPr="007775C5" w:rsidRDefault="002B176F" w:rsidP="002B176F">
            <w:pPr>
              <w:jc w:val="center"/>
              <w:rPr>
                <w:rFonts w:ascii="Arial" w:hAnsi="Arial" w:cs="Arial"/>
              </w:rPr>
            </w:pPr>
            <w:r>
              <w:rPr>
                <w:rFonts w:ascii="Arial" w:hAnsi="Arial" w:cs="Arial"/>
              </w:rPr>
              <w:t>3</w:t>
            </w:r>
          </w:p>
        </w:tc>
        <w:tc>
          <w:tcPr>
            <w:tcW w:w="1134" w:type="dxa"/>
            <w:vAlign w:val="center"/>
          </w:tcPr>
          <w:p w14:paraId="516F02EE" w14:textId="77777777" w:rsidR="002B176F" w:rsidRPr="007775C5" w:rsidRDefault="002B176F" w:rsidP="002B176F">
            <w:pPr>
              <w:jc w:val="center"/>
              <w:rPr>
                <w:rFonts w:ascii="Arial" w:hAnsi="Arial" w:cs="Arial"/>
              </w:rPr>
            </w:pPr>
            <w:r w:rsidRPr="007775C5">
              <w:rPr>
                <w:rFonts w:ascii="Arial" w:hAnsi="Arial" w:cs="Arial"/>
              </w:rPr>
              <w:t>5</w:t>
            </w:r>
          </w:p>
        </w:tc>
        <w:tc>
          <w:tcPr>
            <w:tcW w:w="1276" w:type="dxa"/>
          </w:tcPr>
          <w:p w14:paraId="2AD03E3A" w14:textId="77777777" w:rsidR="002B176F" w:rsidRPr="007775C5" w:rsidRDefault="002B176F" w:rsidP="002B176F">
            <w:pPr>
              <w:jc w:val="center"/>
              <w:rPr>
                <w:rFonts w:ascii="Arial" w:hAnsi="Arial" w:cs="Arial"/>
              </w:rPr>
            </w:pPr>
          </w:p>
          <w:p w14:paraId="11F001C7" w14:textId="77777777" w:rsidR="002B176F" w:rsidRDefault="002B176F" w:rsidP="002B176F">
            <w:pPr>
              <w:jc w:val="center"/>
              <w:rPr>
                <w:rFonts w:ascii="Arial" w:hAnsi="Arial" w:cs="Arial"/>
              </w:rPr>
            </w:pPr>
          </w:p>
          <w:p w14:paraId="3F80E671" w14:textId="77777777" w:rsidR="002B176F" w:rsidRDefault="002B176F" w:rsidP="002B176F">
            <w:pPr>
              <w:jc w:val="center"/>
              <w:rPr>
                <w:rFonts w:ascii="Arial" w:hAnsi="Arial" w:cs="Arial"/>
              </w:rPr>
            </w:pPr>
          </w:p>
          <w:p w14:paraId="4F154AE7" w14:textId="77777777" w:rsidR="002B176F" w:rsidRPr="007775C5" w:rsidRDefault="002B176F" w:rsidP="002B176F">
            <w:pPr>
              <w:jc w:val="center"/>
              <w:rPr>
                <w:rFonts w:ascii="Arial" w:hAnsi="Arial" w:cs="Arial"/>
              </w:rPr>
            </w:pPr>
            <w:r>
              <w:rPr>
                <w:rFonts w:ascii="Arial" w:hAnsi="Arial" w:cs="Arial"/>
              </w:rPr>
              <w:t>1</w:t>
            </w:r>
            <w:r w:rsidRPr="007775C5">
              <w:rPr>
                <w:rFonts w:ascii="Arial" w:hAnsi="Arial" w:cs="Arial"/>
              </w:rPr>
              <w:t>5</w:t>
            </w:r>
          </w:p>
        </w:tc>
        <w:tc>
          <w:tcPr>
            <w:tcW w:w="1276" w:type="dxa"/>
            <w:vAlign w:val="center"/>
          </w:tcPr>
          <w:p w14:paraId="7EE74F30" w14:textId="77777777" w:rsidR="002B176F" w:rsidRPr="007775C5" w:rsidRDefault="002B176F" w:rsidP="002B176F">
            <w:pPr>
              <w:jc w:val="center"/>
              <w:rPr>
                <w:rFonts w:ascii="Arial" w:hAnsi="Arial" w:cs="Arial"/>
              </w:rPr>
            </w:pPr>
            <w:r>
              <w:rPr>
                <w:rFonts w:ascii="Arial" w:hAnsi="Arial" w:cs="Arial"/>
              </w:rPr>
              <w:t>A</w:t>
            </w:r>
            <w:r w:rsidRPr="007775C5">
              <w:rPr>
                <w:rFonts w:ascii="Arial" w:hAnsi="Arial" w:cs="Arial"/>
              </w:rPr>
              <w:t>lto</w:t>
            </w:r>
          </w:p>
        </w:tc>
      </w:tr>
      <w:tr w:rsidR="002B176F" w:rsidRPr="009142E9" w14:paraId="31361A90" w14:textId="77777777" w:rsidTr="002B176F">
        <w:trPr>
          <w:trHeight w:val="670"/>
        </w:trPr>
        <w:tc>
          <w:tcPr>
            <w:tcW w:w="2069" w:type="dxa"/>
            <w:vMerge/>
            <w:vAlign w:val="center"/>
          </w:tcPr>
          <w:p w14:paraId="4BB3EDAF" w14:textId="77777777" w:rsidR="002B176F" w:rsidRPr="009142E9" w:rsidRDefault="002B176F" w:rsidP="002B176F">
            <w:pPr>
              <w:rPr>
                <w:rFonts w:ascii="Arial" w:hAnsi="Arial" w:cs="Arial"/>
              </w:rPr>
            </w:pPr>
          </w:p>
        </w:tc>
        <w:tc>
          <w:tcPr>
            <w:tcW w:w="1843" w:type="dxa"/>
            <w:vAlign w:val="center"/>
          </w:tcPr>
          <w:p w14:paraId="50B23FAB" w14:textId="77777777" w:rsidR="002B176F" w:rsidRPr="009142E9" w:rsidRDefault="002B176F" w:rsidP="002B176F">
            <w:pPr>
              <w:rPr>
                <w:rFonts w:ascii="Arial" w:hAnsi="Arial" w:cs="Arial"/>
              </w:rPr>
            </w:pPr>
            <w:r w:rsidRPr="009142E9">
              <w:rPr>
                <w:rFonts w:ascii="Arial" w:hAnsi="Arial" w:cs="Arial"/>
              </w:rPr>
              <w:t xml:space="preserve">Falta de </w:t>
            </w:r>
            <w:r>
              <w:rPr>
                <w:rFonts w:ascii="Arial" w:hAnsi="Arial" w:cs="Arial"/>
              </w:rPr>
              <w:t>malla de la boca toma y una persona responsable para la limpieza de la cuenca</w:t>
            </w:r>
          </w:p>
        </w:tc>
        <w:tc>
          <w:tcPr>
            <w:tcW w:w="2268" w:type="dxa"/>
            <w:vAlign w:val="center"/>
          </w:tcPr>
          <w:p w14:paraId="61416EF1" w14:textId="77777777" w:rsidR="002B176F" w:rsidRPr="009142E9" w:rsidRDefault="002B176F" w:rsidP="002B176F">
            <w:pPr>
              <w:rPr>
                <w:rFonts w:ascii="Arial" w:hAnsi="Arial" w:cs="Arial"/>
              </w:rPr>
            </w:pPr>
            <w:r>
              <w:rPr>
                <w:rFonts w:ascii="Arial" w:hAnsi="Arial" w:cs="Arial"/>
              </w:rPr>
              <w:t>Contaminación Física, Microbiológica, fisicoquímica, Por introducción de materia a la línea de conducción</w:t>
            </w:r>
          </w:p>
        </w:tc>
        <w:tc>
          <w:tcPr>
            <w:tcW w:w="1417" w:type="dxa"/>
            <w:vAlign w:val="center"/>
          </w:tcPr>
          <w:p w14:paraId="2649FC01" w14:textId="77777777" w:rsidR="002B176F" w:rsidRPr="007775C5" w:rsidRDefault="002B176F" w:rsidP="002B176F">
            <w:pPr>
              <w:jc w:val="center"/>
              <w:rPr>
                <w:rFonts w:ascii="Arial" w:hAnsi="Arial" w:cs="Arial"/>
              </w:rPr>
            </w:pPr>
            <w:r>
              <w:rPr>
                <w:rFonts w:ascii="Arial" w:hAnsi="Arial" w:cs="Arial"/>
              </w:rPr>
              <w:t>3</w:t>
            </w:r>
          </w:p>
        </w:tc>
        <w:tc>
          <w:tcPr>
            <w:tcW w:w="1134" w:type="dxa"/>
            <w:vAlign w:val="center"/>
          </w:tcPr>
          <w:p w14:paraId="7F556DC7" w14:textId="77777777" w:rsidR="002B176F" w:rsidRPr="007775C5" w:rsidRDefault="002B176F" w:rsidP="002B176F">
            <w:pPr>
              <w:jc w:val="center"/>
              <w:rPr>
                <w:rFonts w:ascii="Arial" w:hAnsi="Arial" w:cs="Arial"/>
              </w:rPr>
            </w:pPr>
            <w:r w:rsidRPr="007775C5">
              <w:rPr>
                <w:rFonts w:ascii="Arial" w:hAnsi="Arial" w:cs="Arial"/>
              </w:rPr>
              <w:t>5</w:t>
            </w:r>
          </w:p>
        </w:tc>
        <w:tc>
          <w:tcPr>
            <w:tcW w:w="1276" w:type="dxa"/>
          </w:tcPr>
          <w:p w14:paraId="0B616D13" w14:textId="77777777" w:rsidR="002B176F" w:rsidRPr="007775C5" w:rsidRDefault="002B176F" w:rsidP="002B176F">
            <w:pPr>
              <w:jc w:val="center"/>
              <w:rPr>
                <w:rFonts w:ascii="Arial" w:hAnsi="Arial" w:cs="Arial"/>
              </w:rPr>
            </w:pPr>
          </w:p>
          <w:p w14:paraId="33A21618" w14:textId="77777777" w:rsidR="002B176F" w:rsidRPr="007775C5" w:rsidRDefault="002B176F" w:rsidP="002B176F">
            <w:pPr>
              <w:jc w:val="center"/>
              <w:rPr>
                <w:rFonts w:ascii="Arial" w:hAnsi="Arial" w:cs="Arial"/>
              </w:rPr>
            </w:pPr>
          </w:p>
          <w:p w14:paraId="6C36664A" w14:textId="77777777" w:rsidR="002B176F" w:rsidRPr="007775C5" w:rsidRDefault="002B176F" w:rsidP="002B176F">
            <w:pPr>
              <w:jc w:val="center"/>
              <w:rPr>
                <w:rFonts w:ascii="Arial" w:hAnsi="Arial" w:cs="Arial"/>
              </w:rPr>
            </w:pPr>
          </w:p>
          <w:p w14:paraId="7DFF2156" w14:textId="77777777" w:rsidR="002B176F" w:rsidRPr="007775C5" w:rsidRDefault="002B176F" w:rsidP="002B176F">
            <w:pPr>
              <w:jc w:val="center"/>
              <w:rPr>
                <w:rFonts w:ascii="Arial" w:hAnsi="Arial" w:cs="Arial"/>
              </w:rPr>
            </w:pPr>
            <w:r>
              <w:rPr>
                <w:rFonts w:ascii="Arial" w:hAnsi="Arial" w:cs="Arial"/>
              </w:rPr>
              <w:t>1</w:t>
            </w:r>
            <w:r w:rsidRPr="007775C5">
              <w:rPr>
                <w:rFonts w:ascii="Arial" w:hAnsi="Arial" w:cs="Arial"/>
              </w:rPr>
              <w:t>5</w:t>
            </w:r>
          </w:p>
        </w:tc>
        <w:tc>
          <w:tcPr>
            <w:tcW w:w="1276" w:type="dxa"/>
            <w:vAlign w:val="center"/>
          </w:tcPr>
          <w:p w14:paraId="3FAED535" w14:textId="77777777" w:rsidR="002B176F" w:rsidRPr="007775C5" w:rsidRDefault="002B176F" w:rsidP="002B176F">
            <w:pPr>
              <w:jc w:val="center"/>
              <w:rPr>
                <w:rFonts w:ascii="Arial" w:hAnsi="Arial" w:cs="Arial"/>
              </w:rPr>
            </w:pPr>
            <w:r>
              <w:rPr>
                <w:rFonts w:ascii="Arial" w:hAnsi="Arial" w:cs="Arial"/>
              </w:rPr>
              <w:t>A</w:t>
            </w:r>
            <w:r w:rsidRPr="007775C5">
              <w:rPr>
                <w:rFonts w:ascii="Arial" w:hAnsi="Arial" w:cs="Arial"/>
              </w:rPr>
              <w:t>lto</w:t>
            </w:r>
          </w:p>
        </w:tc>
      </w:tr>
      <w:tr w:rsidR="002B176F" w:rsidRPr="009142E9" w14:paraId="67DF3525" w14:textId="77777777" w:rsidTr="002B176F">
        <w:trPr>
          <w:trHeight w:val="772"/>
        </w:trPr>
        <w:tc>
          <w:tcPr>
            <w:tcW w:w="2069" w:type="dxa"/>
            <w:vMerge/>
            <w:vAlign w:val="center"/>
          </w:tcPr>
          <w:p w14:paraId="03A5C4A8" w14:textId="77777777" w:rsidR="002B176F" w:rsidRPr="009142E9" w:rsidRDefault="002B176F" w:rsidP="002B176F">
            <w:pPr>
              <w:rPr>
                <w:rFonts w:ascii="Arial" w:hAnsi="Arial" w:cs="Arial"/>
              </w:rPr>
            </w:pPr>
          </w:p>
        </w:tc>
        <w:tc>
          <w:tcPr>
            <w:tcW w:w="1843" w:type="dxa"/>
            <w:vAlign w:val="center"/>
          </w:tcPr>
          <w:p w14:paraId="0976194E" w14:textId="77777777" w:rsidR="002B176F" w:rsidRPr="009142E9" w:rsidRDefault="002B176F" w:rsidP="002B176F">
            <w:pPr>
              <w:rPr>
                <w:rFonts w:ascii="Arial" w:hAnsi="Arial" w:cs="Arial"/>
              </w:rPr>
            </w:pPr>
            <w:r>
              <w:rPr>
                <w:rFonts w:ascii="Arial" w:hAnsi="Arial" w:cs="Arial"/>
              </w:rPr>
              <w:t>Suministro y colocación de la tapa del tanque</w:t>
            </w:r>
          </w:p>
        </w:tc>
        <w:tc>
          <w:tcPr>
            <w:tcW w:w="2268" w:type="dxa"/>
            <w:vAlign w:val="center"/>
          </w:tcPr>
          <w:p w14:paraId="12B588A0" w14:textId="77777777" w:rsidR="002B176F" w:rsidRPr="009142E9" w:rsidRDefault="002B176F" w:rsidP="002B176F">
            <w:pPr>
              <w:rPr>
                <w:rFonts w:ascii="Arial" w:hAnsi="Arial" w:cs="Arial"/>
              </w:rPr>
            </w:pPr>
            <w:r>
              <w:rPr>
                <w:rFonts w:ascii="Arial" w:hAnsi="Arial" w:cs="Arial"/>
              </w:rPr>
              <w:t xml:space="preserve">Contaminación Física, Microbiológica, fisicoquímica, por falta de protección en el tanque recolector </w:t>
            </w:r>
          </w:p>
        </w:tc>
        <w:tc>
          <w:tcPr>
            <w:tcW w:w="1417" w:type="dxa"/>
            <w:vAlign w:val="center"/>
          </w:tcPr>
          <w:p w14:paraId="594719F2" w14:textId="77777777" w:rsidR="002B176F" w:rsidRPr="009142E9" w:rsidRDefault="002B176F" w:rsidP="002B176F">
            <w:pPr>
              <w:jc w:val="center"/>
              <w:rPr>
                <w:rFonts w:ascii="Arial" w:hAnsi="Arial" w:cs="Arial"/>
              </w:rPr>
            </w:pPr>
            <w:r>
              <w:rPr>
                <w:rFonts w:ascii="Arial" w:hAnsi="Arial" w:cs="Arial"/>
              </w:rPr>
              <w:t>2</w:t>
            </w:r>
          </w:p>
        </w:tc>
        <w:tc>
          <w:tcPr>
            <w:tcW w:w="1134" w:type="dxa"/>
            <w:vAlign w:val="center"/>
          </w:tcPr>
          <w:p w14:paraId="17BB3F1E" w14:textId="77777777" w:rsidR="002B176F" w:rsidRPr="009142E9" w:rsidRDefault="002B176F" w:rsidP="002B176F">
            <w:pPr>
              <w:jc w:val="center"/>
              <w:rPr>
                <w:rFonts w:ascii="Arial" w:hAnsi="Arial" w:cs="Arial"/>
              </w:rPr>
            </w:pPr>
            <w:r>
              <w:rPr>
                <w:rFonts w:ascii="Arial" w:hAnsi="Arial" w:cs="Arial"/>
              </w:rPr>
              <w:t>5</w:t>
            </w:r>
          </w:p>
        </w:tc>
        <w:tc>
          <w:tcPr>
            <w:tcW w:w="1276" w:type="dxa"/>
          </w:tcPr>
          <w:p w14:paraId="05713273" w14:textId="77777777" w:rsidR="002B176F" w:rsidRDefault="002B176F" w:rsidP="002B176F">
            <w:pPr>
              <w:jc w:val="center"/>
              <w:rPr>
                <w:rFonts w:ascii="Arial" w:hAnsi="Arial" w:cs="Arial"/>
              </w:rPr>
            </w:pPr>
          </w:p>
          <w:p w14:paraId="62A9235E" w14:textId="77777777" w:rsidR="002B176F" w:rsidRPr="009142E9" w:rsidRDefault="002B176F" w:rsidP="002B176F">
            <w:pPr>
              <w:jc w:val="center"/>
              <w:rPr>
                <w:rFonts w:ascii="Arial" w:hAnsi="Arial" w:cs="Arial"/>
              </w:rPr>
            </w:pPr>
            <w:r>
              <w:rPr>
                <w:rFonts w:ascii="Arial" w:hAnsi="Arial" w:cs="Arial"/>
              </w:rPr>
              <w:t>10</w:t>
            </w:r>
          </w:p>
        </w:tc>
        <w:tc>
          <w:tcPr>
            <w:tcW w:w="1276" w:type="dxa"/>
            <w:vAlign w:val="center"/>
          </w:tcPr>
          <w:p w14:paraId="0DBEB2D4" w14:textId="77777777" w:rsidR="002B176F" w:rsidRPr="009142E9" w:rsidRDefault="002B176F" w:rsidP="002B176F">
            <w:pPr>
              <w:jc w:val="center"/>
              <w:rPr>
                <w:rFonts w:ascii="Arial" w:hAnsi="Arial" w:cs="Arial"/>
              </w:rPr>
            </w:pPr>
            <w:r>
              <w:rPr>
                <w:rFonts w:ascii="Arial" w:hAnsi="Arial" w:cs="Arial"/>
              </w:rPr>
              <w:t>Medio</w:t>
            </w:r>
          </w:p>
        </w:tc>
      </w:tr>
      <w:tr w:rsidR="002B176F" w:rsidRPr="009142E9" w14:paraId="216A5EE3" w14:textId="77777777" w:rsidTr="002B176F">
        <w:trPr>
          <w:trHeight w:val="772"/>
        </w:trPr>
        <w:tc>
          <w:tcPr>
            <w:tcW w:w="2069" w:type="dxa"/>
            <w:vMerge/>
            <w:vAlign w:val="center"/>
          </w:tcPr>
          <w:p w14:paraId="7906CD3D" w14:textId="77777777" w:rsidR="002B176F" w:rsidRPr="009142E9" w:rsidRDefault="002B176F" w:rsidP="002B176F">
            <w:pPr>
              <w:rPr>
                <w:rFonts w:ascii="Arial" w:hAnsi="Arial" w:cs="Arial"/>
              </w:rPr>
            </w:pPr>
          </w:p>
        </w:tc>
        <w:tc>
          <w:tcPr>
            <w:tcW w:w="1843" w:type="dxa"/>
            <w:vAlign w:val="center"/>
          </w:tcPr>
          <w:p w14:paraId="14FCA695" w14:textId="77777777" w:rsidR="002B176F" w:rsidRPr="009142E9" w:rsidRDefault="002B176F" w:rsidP="002B176F">
            <w:pPr>
              <w:rPr>
                <w:rFonts w:ascii="Arial" w:hAnsi="Arial" w:cs="Arial"/>
              </w:rPr>
            </w:pPr>
            <w:r>
              <w:rPr>
                <w:rFonts w:ascii="Arial" w:hAnsi="Arial" w:cs="Arial"/>
              </w:rPr>
              <w:t>Falta de escalera para la limpieza del tanque</w:t>
            </w:r>
          </w:p>
        </w:tc>
        <w:tc>
          <w:tcPr>
            <w:tcW w:w="2268" w:type="dxa"/>
            <w:vAlign w:val="center"/>
          </w:tcPr>
          <w:p w14:paraId="3B8F5AB3" w14:textId="77777777" w:rsidR="002B176F" w:rsidRPr="009142E9" w:rsidRDefault="002B176F" w:rsidP="002B176F">
            <w:pPr>
              <w:rPr>
                <w:rFonts w:ascii="Arial" w:hAnsi="Arial" w:cs="Arial"/>
              </w:rPr>
            </w:pPr>
            <w:r>
              <w:rPr>
                <w:rFonts w:ascii="Arial" w:hAnsi="Arial" w:cs="Arial"/>
              </w:rPr>
              <w:t>Contaminación Microbiológica por falta de limpieza</w:t>
            </w:r>
          </w:p>
        </w:tc>
        <w:tc>
          <w:tcPr>
            <w:tcW w:w="1417" w:type="dxa"/>
            <w:vAlign w:val="center"/>
          </w:tcPr>
          <w:p w14:paraId="05976431" w14:textId="77777777" w:rsidR="002B176F" w:rsidRPr="009142E9" w:rsidRDefault="002B176F" w:rsidP="002B176F">
            <w:pPr>
              <w:jc w:val="center"/>
              <w:rPr>
                <w:rFonts w:ascii="Arial" w:hAnsi="Arial" w:cs="Arial"/>
              </w:rPr>
            </w:pPr>
            <w:r>
              <w:rPr>
                <w:rFonts w:ascii="Arial" w:hAnsi="Arial" w:cs="Arial"/>
              </w:rPr>
              <w:t>5</w:t>
            </w:r>
          </w:p>
        </w:tc>
        <w:tc>
          <w:tcPr>
            <w:tcW w:w="1134" w:type="dxa"/>
            <w:vAlign w:val="center"/>
          </w:tcPr>
          <w:p w14:paraId="1BEB5324" w14:textId="77777777" w:rsidR="002B176F" w:rsidRPr="009142E9" w:rsidRDefault="002B176F" w:rsidP="002B176F">
            <w:pPr>
              <w:jc w:val="center"/>
              <w:rPr>
                <w:rFonts w:ascii="Arial" w:hAnsi="Arial" w:cs="Arial"/>
              </w:rPr>
            </w:pPr>
            <w:r>
              <w:rPr>
                <w:rFonts w:ascii="Arial" w:hAnsi="Arial" w:cs="Arial"/>
              </w:rPr>
              <w:t>2</w:t>
            </w:r>
          </w:p>
        </w:tc>
        <w:tc>
          <w:tcPr>
            <w:tcW w:w="1276" w:type="dxa"/>
          </w:tcPr>
          <w:p w14:paraId="2DE14D6B" w14:textId="77777777" w:rsidR="002B176F" w:rsidRDefault="002B176F" w:rsidP="002B176F">
            <w:pPr>
              <w:jc w:val="center"/>
              <w:rPr>
                <w:rFonts w:ascii="Arial" w:hAnsi="Arial" w:cs="Arial"/>
              </w:rPr>
            </w:pPr>
          </w:p>
          <w:p w14:paraId="3763C455" w14:textId="77777777" w:rsidR="002B176F" w:rsidRPr="009142E9" w:rsidRDefault="002B176F" w:rsidP="002B176F">
            <w:pPr>
              <w:jc w:val="center"/>
              <w:rPr>
                <w:rFonts w:ascii="Arial" w:hAnsi="Arial" w:cs="Arial"/>
              </w:rPr>
            </w:pPr>
            <w:r>
              <w:rPr>
                <w:rFonts w:ascii="Arial" w:hAnsi="Arial" w:cs="Arial"/>
              </w:rPr>
              <w:t>10</w:t>
            </w:r>
          </w:p>
        </w:tc>
        <w:tc>
          <w:tcPr>
            <w:tcW w:w="1276" w:type="dxa"/>
            <w:vAlign w:val="center"/>
          </w:tcPr>
          <w:p w14:paraId="096FCF24" w14:textId="77777777" w:rsidR="002B176F" w:rsidRPr="009142E9" w:rsidRDefault="002B176F" w:rsidP="002B176F">
            <w:pPr>
              <w:jc w:val="center"/>
              <w:rPr>
                <w:rFonts w:ascii="Arial" w:hAnsi="Arial" w:cs="Arial"/>
              </w:rPr>
            </w:pPr>
            <w:r>
              <w:rPr>
                <w:rFonts w:ascii="Arial" w:hAnsi="Arial" w:cs="Arial"/>
              </w:rPr>
              <w:t>Medio</w:t>
            </w:r>
          </w:p>
        </w:tc>
      </w:tr>
      <w:tr w:rsidR="002B176F" w:rsidRPr="009142E9" w14:paraId="46C2DCBB" w14:textId="77777777" w:rsidTr="002B176F">
        <w:trPr>
          <w:trHeight w:val="772"/>
        </w:trPr>
        <w:tc>
          <w:tcPr>
            <w:tcW w:w="2069" w:type="dxa"/>
            <w:vMerge/>
            <w:vAlign w:val="center"/>
          </w:tcPr>
          <w:p w14:paraId="08C6F6E5" w14:textId="77777777" w:rsidR="002B176F" w:rsidRPr="009142E9" w:rsidRDefault="002B176F" w:rsidP="002B176F">
            <w:pPr>
              <w:rPr>
                <w:rFonts w:ascii="Arial" w:hAnsi="Arial" w:cs="Arial"/>
              </w:rPr>
            </w:pPr>
          </w:p>
        </w:tc>
        <w:tc>
          <w:tcPr>
            <w:tcW w:w="1843" w:type="dxa"/>
            <w:vAlign w:val="center"/>
          </w:tcPr>
          <w:p w14:paraId="53FA6D28" w14:textId="77777777" w:rsidR="002B176F" w:rsidRPr="009142E9" w:rsidRDefault="002B176F" w:rsidP="002B176F">
            <w:pPr>
              <w:jc w:val="both"/>
              <w:rPr>
                <w:rFonts w:ascii="Arial" w:hAnsi="Arial" w:cs="Arial"/>
              </w:rPr>
            </w:pPr>
            <w:r>
              <w:rPr>
                <w:rFonts w:ascii="Arial" w:hAnsi="Arial" w:cs="Arial"/>
              </w:rPr>
              <w:t>Se presume contaminación por uso recreativo  y lavado de ropa</w:t>
            </w:r>
          </w:p>
        </w:tc>
        <w:tc>
          <w:tcPr>
            <w:tcW w:w="2268" w:type="dxa"/>
            <w:vAlign w:val="center"/>
          </w:tcPr>
          <w:p w14:paraId="493A79B0" w14:textId="77777777" w:rsidR="002B176F" w:rsidRDefault="002B176F" w:rsidP="002B176F">
            <w:pPr>
              <w:rPr>
                <w:rFonts w:ascii="Arial" w:hAnsi="Arial" w:cs="Arial"/>
              </w:rPr>
            </w:pPr>
            <w:r>
              <w:rPr>
                <w:rFonts w:ascii="Arial" w:hAnsi="Arial" w:cs="Arial"/>
              </w:rPr>
              <w:t xml:space="preserve">Posible contaminación Microbiológica y químico, </w:t>
            </w:r>
          </w:p>
          <w:p w14:paraId="635B2CD4" w14:textId="77777777" w:rsidR="002B176F" w:rsidRPr="009142E9" w:rsidRDefault="002B176F" w:rsidP="002B176F">
            <w:pPr>
              <w:rPr>
                <w:rFonts w:ascii="Arial" w:hAnsi="Arial" w:cs="Arial"/>
              </w:rPr>
            </w:pPr>
          </w:p>
        </w:tc>
        <w:tc>
          <w:tcPr>
            <w:tcW w:w="1417" w:type="dxa"/>
            <w:vAlign w:val="center"/>
          </w:tcPr>
          <w:p w14:paraId="3BD39D54" w14:textId="77777777" w:rsidR="002B176F" w:rsidRPr="009142E9" w:rsidRDefault="002B176F" w:rsidP="002B176F">
            <w:pPr>
              <w:jc w:val="center"/>
              <w:rPr>
                <w:rFonts w:ascii="Arial" w:hAnsi="Arial" w:cs="Arial"/>
              </w:rPr>
            </w:pPr>
            <w:r>
              <w:rPr>
                <w:rFonts w:ascii="Arial" w:hAnsi="Arial" w:cs="Arial"/>
              </w:rPr>
              <w:t>4</w:t>
            </w:r>
          </w:p>
        </w:tc>
        <w:tc>
          <w:tcPr>
            <w:tcW w:w="1134" w:type="dxa"/>
            <w:vAlign w:val="center"/>
          </w:tcPr>
          <w:p w14:paraId="404770F7" w14:textId="77777777" w:rsidR="002B176F" w:rsidRPr="009142E9" w:rsidRDefault="002B176F" w:rsidP="002B176F">
            <w:pPr>
              <w:jc w:val="center"/>
              <w:rPr>
                <w:rFonts w:ascii="Arial" w:hAnsi="Arial" w:cs="Arial"/>
              </w:rPr>
            </w:pPr>
            <w:r>
              <w:rPr>
                <w:rFonts w:ascii="Arial" w:hAnsi="Arial" w:cs="Arial"/>
              </w:rPr>
              <w:t>5</w:t>
            </w:r>
          </w:p>
        </w:tc>
        <w:tc>
          <w:tcPr>
            <w:tcW w:w="1276" w:type="dxa"/>
          </w:tcPr>
          <w:p w14:paraId="0FC57838" w14:textId="77777777" w:rsidR="002B176F" w:rsidRDefault="002B176F" w:rsidP="002B176F">
            <w:pPr>
              <w:jc w:val="center"/>
              <w:rPr>
                <w:rFonts w:ascii="Arial" w:hAnsi="Arial" w:cs="Arial"/>
              </w:rPr>
            </w:pPr>
          </w:p>
          <w:p w14:paraId="25A1B092" w14:textId="77777777" w:rsidR="002B176F" w:rsidRDefault="002B176F" w:rsidP="002B176F">
            <w:pPr>
              <w:jc w:val="center"/>
              <w:rPr>
                <w:rFonts w:ascii="Arial" w:hAnsi="Arial" w:cs="Arial"/>
              </w:rPr>
            </w:pPr>
          </w:p>
          <w:p w14:paraId="46FF9BAB" w14:textId="77777777" w:rsidR="002B176F" w:rsidRPr="009142E9" w:rsidRDefault="002B176F" w:rsidP="002B176F">
            <w:pPr>
              <w:jc w:val="center"/>
              <w:rPr>
                <w:rFonts w:ascii="Arial" w:hAnsi="Arial" w:cs="Arial"/>
              </w:rPr>
            </w:pPr>
            <w:r>
              <w:rPr>
                <w:rFonts w:ascii="Arial" w:hAnsi="Arial" w:cs="Arial"/>
              </w:rPr>
              <w:t>20</w:t>
            </w:r>
          </w:p>
        </w:tc>
        <w:tc>
          <w:tcPr>
            <w:tcW w:w="1276" w:type="dxa"/>
            <w:vAlign w:val="center"/>
          </w:tcPr>
          <w:p w14:paraId="5703C5AA" w14:textId="77777777" w:rsidR="002B176F" w:rsidRPr="009142E9" w:rsidRDefault="002B176F" w:rsidP="002B176F">
            <w:pPr>
              <w:jc w:val="center"/>
              <w:rPr>
                <w:rFonts w:ascii="Arial" w:hAnsi="Arial" w:cs="Arial"/>
              </w:rPr>
            </w:pPr>
            <w:r>
              <w:rPr>
                <w:rFonts w:ascii="Arial" w:hAnsi="Arial" w:cs="Arial"/>
              </w:rPr>
              <w:t>Alto</w:t>
            </w:r>
          </w:p>
        </w:tc>
      </w:tr>
      <w:tr w:rsidR="002B176F" w:rsidRPr="009142E9" w14:paraId="6758C6F2" w14:textId="77777777" w:rsidTr="002B176F">
        <w:trPr>
          <w:trHeight w:val="772"/>
        </w:trPr>
        <w:tc>
          <w:tcPr>
            <w:tcW w:w="2069" w:type="dxa"/>
            <w:vMerge/>
            <w:vAlign w:val="center"/>
          </w:tcPr>
          <w:p w14:paraId="3C9AC0D5" w14:textId="77777777" w:rsidR="002B176F" w:rsidRPr="009142E9" w:rsidRDefault="002B176F" w:rsidP="002B176F">
            <w:pPr>
              <w:rPr>
                <w:rFonts w:ascii="Arial" w:hAnsi="Arial" w:cs="Arial"/>
              </w:rPr>
            </w:pPr>
          </w:p>
        </w:tc>
        <w:tc>
          <w:tcPr>
            <w:tcW w:w="1843" w:type="dxa"/>
            <w:vAlign w:val="center"/>
          </w:tcPr>
          <w:p w14:paraId="17E48F7C" w14:textId="77777777" w:rsidR="002B176F" w:rsidRPr="009142E9" w:rsidRDefault="002B176F" w:rsidP="002B176F">
            <w:pPr>
              <w:rPr>
                <w:rFonts w:ascii="Arial" w:hAnsi="Arial" w:cs="Arial"/>
              </w:rPr>
            </w:pPr>
            <w:r>
              <w:rPr>
                <w:rFonts w:ascii="Arial" w:hAnsi="Arial" w:cs="Arial"/>
              </w:rPr>
              <w:t>Desemboque de drenajes de casas aledañas ala captación</w:t>
            </w:r>
          </w:p>
        </w:tc>
        <w:tc>
          <w:tcPr>
            <w:tcW w:w="2268" w:type="dxa"/>
            <w:vAlign w:val="center"/>
          </w:tcPr>
          <w:p w14:paraId="3661554D" w14:textId="77777777" w:rsidR="002B176F" w:rsidRPr="009142E9" w:rsidRDefault="002B176F" w:rsidP="002B176F">
            <w:pPr>
              <w:rPr>
                <w:rFonts w:ascii="Arial" w:hAnsi="Arial" w:cs="Arial"/>
              </w:rPr>
            </w:pPr>
            <w:r>
              <w:rPr>
                <w:rFonts w:ascii="Arial" w:hAnsi="Arial" w:cs="Arial"/>
              </w:rPr>
              <w:t>Contaminación Microbiológico por descarga de eses fecales</w:t>
            </w:r>
          </w:p>
        </w:tc>
        <w:tc>
          <w:tcPr>
            <w:tcW w:w="1417" w:type="dxa"/>
            <w:vAlign w:val="center"/>
          </w:tcPr>
          <w:p w14:paraId="4F1228DD" w14:textId="77777777" w:rsidR="002B176F" w:rsidRPr="009142E9" w:rsidRDefault="002B176F" w:rsidP="002B176F">
            <w:pPr>
              <w:jc w:val="center"/>
              <w:rPr>
                <w:rFonts w:ascii="Arial" w:hAnsi="Arial" w:cs="Arial"/>
              </w:rPr>
            </w:pPr>
            <w:r>
              <w:rPr>
                <w:rFonts w:ascii="Arial" w:hAnsi="Arial" w:cs="Arial"/>
              </w:rPr>
              <w:t>5</w:t>
            </w:r>
          </w:p>
        </w:tc>
        <w:tc>
          <w:tcPr>
            <w:tcW w:w="1134" w:type="dxa"/>
            <w:vAlign w:val="center"/>
          </w:tcPr>
          <w:p w14:paraId="06B6817A" w14:textId="77777777" w:rsidR="002B176F" w:rsidRPr="009142E9" w:rsidRDefault="002B176F" w:rsidP="002B176F">
            <w:pPr>
              <w:jc w:val="center"/>
              <w:rPr>
                <w:rFonts w:ascii="Arial" w:hAnsi="Arial" w:cs="Arial"/>
              </w:rPr>
            </w:pPr>
            <w:r>
              <w:rPr>
                <w:rFonts w:ascii="Arial" w:hAnsi="Arial" w:cs="Arial"/>
              </w:rPr>
              <w:t>5</w:t>
            </w:r>
          </w:p>
        </w:tc>
        <w:tc>
          <w:tcPr>
            <w:tcW w:w="1276" w:type="dxa"/>
          </w:tcPr>
          <w:p w14:paraId="2291DAF9" w14:textId="77777777" w:rsidR="002B176F" w:rsidRDefault="002B176F" w:rsidP="002B176F">
            <w:pPr>
              <w:jc w:val="center"/>
              <w:rPr>
                <w:rFonts w:ascii="Arial" w:hAnsi="Arial" w:cs="Arial"/>
              </w:rPr>
            </w:pPr>
          </w:p>
          <w:p w14:paraId="508A3808" w14:textId="77777777" w:rsidR="002B176F" w:rsidRDefault="002B176F" w:rsidP="002B176F">
            <w:pPr>
              <w:rPr>
                <w:rFonts w:ascii="Arial" w:hAnsi="Arial" w:cs="Arial"/>
              </w:rPr>
            </w:pPr>
          </w:p>
          <w:p w14:paraId="61945FE0" w14:textId="77777777" w:rsidR="002B176F" w:rsidRPr="00FE5E2A" w:rsidRDefault="002B176F" w:rsidP="002B176F">
            <w:pPr>
              <w:jc w:val="center"/>
              <w:rPr>
                <w:rFonts w:ascii="Arial" w:hAnsi="Arial" w:cs="Arial"/>
              </w:rPr>
            </w:pPr>
            <w:r>
              <w:rPr>
                <w:rFonts w:ascii="Arial" w:hAnsi="Arial" w:cs="Arial"/>
              </w:rPr>
              <w:t>25</w:t>
            </w:r>
          </w:p>
        </w:tc>
        <w:tc>
          <w:tcPr>
            <w:tcW w:w="1276" w:type="dxa"/>
            <w:vAlign w:val="center"/>
          </w:tcPr>
          <w:p w14:paraId="142EED78" w14:textId="77777777" w:rsidR="002B176F" w:rsidRPr="009142E9" w:rsidRDefault="002B176F" w:rsidP="002B176F">
            <w:pPr>
              <w:jc w:val="center"/>
              <w:rPr>
                <w:rFonts w:ascii="Arial" w:hAnsi="Arial" w:cs="Arial"/>
              </w:rPr>
            </w:pPr>
            <w:r>
              <w:rPr>
                <w:rFonts w:ascii="Arial" w:hAnsi="Arial" w:cs="Arial"/>
              </w:rPr>
              <w:t>Muy Alto</w:t>
            </w:r>
          </w:p>
        </w:tc>
      </w:tr>
    </w:tbl>
    <w:p w14:paraId="53D50E26" w14:textId="77777777" w:rsidR="002B176F" w:rsidRPr="009142E9" w:rsidRDefault="002B176F" w:rsidP="002B176F">
      <w:pPr>
        <w:ind w:left="284"/>
        <w:jc w:val="both"/>
        <w:rPr>
          <w:rFonts w:ascii="Arial" w:hAnsi="Arial" w:cs="Arial"/>
        </w:rPr>
      </w:pPr>
      <w:r w:rsidRPr="009142E9">
        <w:rPr>
          <w:rFonts w:ascii="Arial" w:hAnsi="Arial" w:cs="Arial"/>
        </w:rPr>
        <w:br w:type="page"/>
      </w:r>
    </w:p>
    <w:tbl>
      <w:tblPr>
        <w:tblW w:w="10999" w:type="dxa"/>
        <w:tblInd w:w="-1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27"/>
        <w:gridCol w:w="1986"/>
        <w:gridCol w:w="1843"/>
        <w:gridCol w:w="10"/>
        <w:gridCol w:w="1408"/>
        <w:gridCol w:w="1134"/>
        <w:gridCol w:w="1275"/>
        <w:gridCol w:w="1416"/>
      </w:tblGrid>
      <w:tr w:rsidR="002B176F" w:rsidRPr="009142E9" w14:paraId="4D88A681" w14:textId="77777777" w:rsidTr="002B176F">
        <w:tc>
          <w:tcPr>
            <w:tcW w:w="1927" w:type="dxa"/>
            <w:shd w:val="clear" w:color="auto" w:fill="FFCC99"/>
          </w:tcPr>
          <w:p w14:paraId="2F8CB8A6" w14:textId="77777777" w:rsidR="002B176F" w:rsidRPr="009142E9" w:rsidRDefault="002B176F" w:rsidP="002B176F">
            <w:pPr>
              <w:autoSpaceDE w:val="0"/>
              <w:autoSpaceDN w:val="0"/>
              <w:adjustRightInd w:val="0"/>
              <w:rPr>
                <w:rFonts w:ascii="Arial" w:hAnsi="Arial" w:cs="Arial"/>
                <w:b/>
                <w:bCs/>
              </w:rPr>
            </w:pPr>
            <w:r w:rsidRPr="009142E9">
              <w:rPr>
                <w:rFonts w:ascii="Arial" w:hAnsi="Arial" w:cs="Arial"/>
                <w:b/>
                <w:bCs/>
              </w:rPr>
              <w:lastRenderedPageBreak/>
              <w:t>Etapa del</w:t>
            </w:r>
          </w:p>
          <w:p w14:paraId="449480E9" w14:textId="77777777" w:rsidR="002B176F" w:rsidRPr="009142E9" w:rsidRDefault="002B176F" w:rsidP="002B176F">
            <w:pPr>
              <w:jc w:val="both"/>
              <w:rPr>
                <w:rFonts w:ascii="Arial" w:hAnsi="Arial" w:cs="Arial"/>
                <w:b/>
                <w:bCs/>
              </w:rPr>
            </w:pPr>
            <w:r w:rsidRPr="009142E9">
              <w:rPr>
                <w:rFonts w:ascii="Arial" w:hAnsi="Arial" w:cs="Arial"/>
                <w:b/>
                <w:bCs/>
              </w:rPr>
              <w:t>Proceso</w:t>
            </w:r>
          </w:p>
        </w:tc>
        <w:tc>
          <w:tcPr>
            <w:tcW w:w="1986" w:type="dxa"/>
            <w:shd w:val="clear" w:color="auto" w:fill="FFCC99"/>
          </w:tcPr>
          <w:p w14:paraId="102244DD" w14:textId="77777777" w:rsidR="002B176F" w:rsidRPr="009142E9" w:rsidRDefault="002B176F" w:rsidP="002B176F">
            <w:pPr>
              <w:autoSpaceDE w:val="0"/>
              <w:autoSpaceDN w:val="0"/>
              <w:adjustRightInd w:val="0"/>
              <w:rPr>
                <w:rFonts w:ascii="Arial" w:hAnsi="Arial" w:cs="Arial"/>
                <w:b/>
                <w:bCs/>
              </w:rPr>
            </w:pPr>
            <w:r w:rsidRPr="009142E9">
              <w:rPr>
                <w:rFonts w:ascii="Arial" w:hAnsi="Arial" w:cs="Arial"/>
                <w:b/>
                <w:bCs/>
              </w:rPr>
              <w:t>Evento peligroso (fuente</w:t>
            </w:r>
          </w:p>
          <w:p w14:paraId="0DB87A13" w14:textId="77777777" w:rsidR="002B176F" w:rsidRPr="009142E9" w:rsidRDefault="002B176F" w:rsidP="002B176F">
            <w:pPr>
              <w:ind w:right="252"/>
              <w:jc w:val="both"/>
              <w:rPr>
                <w:rFonts w:ascii="Arial" w:hAnsi="Arial" w:cs="Arial"/>
                <w:b/>
                <w:bCs/>
              </w:rPr>
            </w:pPr>
            <w:r w:rsidRPr="009142E9">
              <w:rPr>
                <w:rFonts w:ascii="Arial" w:hAnsi="Arial" w:cs="Arial"/>
                <w:b/>
                <w:bCs/>
              </w:rPr>
              <w:t>de peligro)</w:t>
            </w:r>
          </w:p>
        </w:tc>
        <w:tc>
          <w:tcPr>
            <w:tcW w:w="1843" w:type="dxa"/>
            <w:shd w:val="clear" w:color="auto" w:fill="FFCC99"/>
          </w:tcPr>
          <w:p w14:paraId="792FEFAF" w14:textId="77777777" w:rsidR="002B176F" w:rsidRPr="009142E9" w:rsidRDefault="002B176F" w:rsidP="002B176F">
            <w:pPr>
              <w:autoSpaceDE w:val="0"/>
              <w:autoSpaceDN w:val="0"/>
              <w:adjustRightInd w:val="0"/>
              <w:rPr>
                <w:rFonts w:ascii="Arial" w:hAnsi="Arial" w:cs="Arial"/>
                <w:b/>
                <w:bCs/>
              </w:rPr>
            </w:pPr>
            <w:r w:rsidRPr="009142E9">
              <w:rPr>
                <w:rFonts w:ascii="Arial" w:hAnsi="Arial" w:cs="Arial"/>
                <w:b/>
                <w:bCs/>
              </w:rPr>
              <w:t>Tipo de</w:t>
            </w:r>
          </w:p>
          <w:p w14:paraId="3F0B0309" w14:textId="77777777" w:rsidR="002B176F" w:rsidRPr="009142E9" w:rsidRDefault="002B176F" w:rsidP="002B176F">
            <w:pPr>
              <w:jc w:val="both"/>
              <w:rPr>
                <w:rFonts w:ascii="Arial" w:hAnsi="Arial" w:cs="Arial"/>
                <w:b/>
                <w:bCs/>
              </w:rPr>
            </w:pPr>
            <w:r w:rsidRPr="009142E9">
              <w:rPr>
                <w:rFonts w:ascii="Arial" w:hAnsi="Arial" w:cs="Arial"/>
                <w:b/>
                <w:bCs/>
              </w:rPr>
              <w:t>Peligro</w:t>
            </w:r>
          </w:p>
        </w:tc>
        <w:tc>
          <w:tcPr>
            <w:tcW w:w="1418" w:type="dxa"/>
            <w:gridSpan w:val="2"/>
            <w:shd w:val="clear" w:color="auto" w:fill="FFCC99"/>
          </w:tcPr>
          <w:p w14:paraId="248050DB" w14:textId="77777777" w:rsidR="002B176F" w:rsidRPr="009142E9" w:rsidRDefault="002B176F" w:rsidP="002B176F">
            <w:pPr>
              <w:jc w:val="both"/>
              <w:rPr>
                <w:rFonts w:ascii="Arial" w:hAnsi="Arial" w:cs="Arial"/>
                <w:b/>
                <w:bCs/>
              </w:rPr>
            </w:pPr>
            <w:r w:rsidRPr="009142E9">
              <w:rPr>
                <w:rFonts w:ascii="Arial" w:hAnsi="Arial" w:cs="Arial"/>
                <w:b/>
                <w:bCs/>
              </w:rPr>
              <w:t>Probabilidad</w:t>
            </w:r>
          </w:p>
        </w:tc>
        <w:tc>
          <w:tcPr>
            <w:tcW w:w="1134" w:type="dxa"/>
            <w:shd w:val="clear" w:color="auto" w:fill="FFCC99"/>
          </w:tcPr>
          <w:p w14:paraId="69AA9A34" w14:textId="77777777" w:rsidR="002B176F" w:rsidRPr="009142E9" w:rsidRDefault="002B176F" w:rsidP="002B176F">
            <w:pPr>
              <w:autoSpaceDE w:val="0"/>
              <w:autoSpaceDN w:val="0"/>
              <w:adjustRightInd w:val="0"/>
              <w:jc w:val="center"/>
              <w:rPr>
                <w:rFonts w:ascii="Arial" w:hAnsi="Arial" w:cs="Arial"/>
                <w:b/>
                <w:bCs/>
              </w:rPr>
            </w:pPr>
            <w:r w:rsidRPr="009142E9">
              <w:rPr>
                <w:rFonts w:ascii="Arial" w:hAnsi="Arial" w:cs="Arial"/>
                <w:b/>
                <w:bCs/>
              </w:rPr>
              <w:t>Gravedad o Severidad</w:t>
            </w:r>
          </w:p>
          <w:p w14:paraId="50EAA304" w14:textId="77777777" w:rsidR="002B176F" w:rsidRPr="009142E9" w:rsidRDefault="002B176F" w:rsidP="002B176F">
            <w:pPr>
              <w:jc w:val="both"/>
              <w:rPr>
                <w:rFonts w:ascii="Arial" w:hAnsi="Arial" w:cs="Arial"/>
                <w:b/>
                <w:bCs/>
              </w:rPr>
            </w:pPr>
          </w:p>
        </w:tc>
        <w:tc>
          <w:tcPr>
            <w:tcW w:w="1275" w:type="dxa"/>
            <w:shd w:val="clear" w:color="auto" w:fill="FFCC99"/>
          </w:tcPr>
          <w:p w14:paraId="547CC065" w14:textId="77777777" w:rsidR="002B176F" w:rsidRPr="009142E9" w:rsidRDefault="002B176F" w:rsidP="002B176F">
            <w:pPr>
              <w:jc w:val="both"/>
              <w:rPr>
                <w:rFonts w:ascii="Arial" w:hAnsi="Arial" w:cs="Arial"/>
                <w:b/>
                <w:bCs/>
              </w:rPr>
            </w:pPr>
            <w:r w:rsidRPr="009142E9">
              <w:rPr>
                <w:rFonts w:ascii="Arial" w:hAnsi="Arial" w:cs="Arial"/>
                <w:b/>
                <w:bCs/>
              </w:rPr>
              <w:t>Puntuación</w:t>
            </w:r>
          </w:p>
        </w:tc>
        <w:tc>
          <w:tcPr>
            <w:tcW w:w="1416" w:type="dxa"/>
            <w:shd w:val="clear" w:color="auto" w:fill="FFCC99"/>
          </w:tcPr>
          <w:p w14:paraId="50EDCAC4" w14:textId="77777777" w:rsidR="002B176F" w:rsidRPr="009142E9" w:rsidRDefault="002B176F" w:rsidP="002B176F">
            <w:pPr>
              <w:jc w:val="both"/>
              <w:rPr>
                <w:rFonts w:ascii="Arial" w:hAnsi="Arial" w:cs="Arial"/>
                <w:b/>
                <w:bCs/>
              </w:rPr>
            </w:pPr>
            <w:r w:rsidRPr="009142E9">
              <w:rPr>
                <w:rFonts w:ascii="Arial" w:hAnsi="Arial" w:cs="Arial"/>
                <w:b/>
                <w:bCs/>
              </w:rPr>
              <w:t>Evaluación del Riesgo</w:t>
            </w:r>
          </w:p>
        </w:tc>
      </w:tr>
      <w:tr w:rsidR="002B176F" w:rsidRPr="009142E9" w14:paraId="221948AC" w14:textId="77777777" w:rsidTr="002B176F">
        <w:trPr>
          <w:trHeight w:val="670"/>
        </w:trPr>
        <w:tc>
          <w:tcPr>
            <w:tcW w:w="1927" w:type="dxa"/>
            <w:vMerge w:val="restart"/>
            <w:vAlign w:val="center"/>
          </w:tcPr>
          <w:p w14:paraId="0E6892E2" w14:textId="77777777" w:rsidR="002B176F" w:rsidRDefault="002B176F" w:rsidP="002B176F">
            <w:pPr>
              <w:ind w:right="-252"/>
              <w:rPr>
                <w:rFonts w:ascii="Arial" w:hAnsi="Arial" w:cs="Arial"/>
                <w:b/>
                <w:bCs/>
              </w:rPr>
            </w:pPr>
          </w:p>
          <w:p w14:paraId="5CD7B0C8" w14:textId="77777777" w:rsidR="002B176F" w:rsidRPr="009142E9" w:rsidRDefault="002B176F" w:rsidP="002B176F">
            <w:pPr>
              <w:ind w:right="-252"/>
              <w:rPr>
                <w:rFonts w:ascii="Arial" w:hAnsi="Arial" w:cs="Arial"/>
                <w:b/>
                <w:bCs/>
              </w:rPr>
            </w:pPr>
          </w:p>
          <w:p w14:paraId="59A5C9D6" w14:textId="77777777" w:rsidR="002B176F" w:rsidRDefault="002B176F" w:rsidP="002B176F">
            <w:pPr>
              <w:ind w:right="-252"/>
              <w:rPr>
                <w:rFonts w:ascii="Arial" w:hAnsi="Arial" w:cs="Arial"/>
                <w:b/>
                <w:bCs/>
              </w:rPr>
            </w:pPr>
            <w:r>
              <w:rPr>
                <w:rFonts w:ascii="Arial" w:hAnsi="Arial" w:cs="Arial"/>
                <w:b/>
                <w:bCs/>
              </w:rPr>
              <w:t>LINEA DE CONDUCCION</w:t>
            </w:r>
          </w:p>
        </w:tc>
        <w:tc>
          <w:tcPr>
            <w:tcW w:w="1986" w:type="dxa"/>
            <w:vAlign w:val="center"/>
          </w:tcPr>
          <w:p w14:paraId="483D0722" w14:textId="77777777" w:rsidR="002B176F" w:rsidRPr="009142E9" w:rsidRDefault="002B176F" w:rsidP="002B176F">
            <w:pPr>
              <w:rPr>
                <w:rFonts w:ascii="Arial" w:hAnsi="Arial" w:cs="Arial"/>
              </w:rPr>
            </w:pPr>
            <w:r>
              <w:rPr>
                <w:rFonts w:ascii="Arial" w:hAnsi="Arial" w:cs="Arial"/>
              </w:rPr>
              <w:t>Falta de mantenimiento en las 3 válvulas que se están ubicadas en el tanque colector</w:t>
            </w:r>
          </w:p>
        </w:tc>
        <w:tc>
          <w:tcPr>
            <w:tcW w:w="1843" w:type="dxa"/>
            <w:vAlign w:val="center"/>
          </w:tcPr>
          <w:p w14:paraId="68478EDF" w14:textId="77777777" w:rsidR="002B176F" w:rsidRPr="009142E9" w:rsidRDefault="002B176F" w:rsidP="002B176F">
            <w:pPr>
              <w:rPr>
                <w:rFonts w:ascii="Arial" w:hAnsi="Arial" w:cs="Arial"/>
              </w:rPr>
            </w:pPr>
            <w:r>
              <w:rPr>
                <w:rFonts w:ascii="Arial" w:hAnsi="Arial" w:cs="Arial"/>
              </w:rPr>
              <w:t xml:space="preserve">Falta de suministro en la red </w:t>
            </w:r>
          </w:p>
        </w:tc>
        <w:tc>
          <w:tcPr>
            <w:tcW w:w="1418" w:type="dxa"/>
            <w:gridSpan w:val="2"/>
            <w:vAlign w:val="center"/>
          </w:tcPr>
          <w:p w14:paraId="1C40F3F4" w14:textId="77777777" w:rsidR="002B176F" w:rsidRPr="009142E9" w:rsidRDefault="002B176F" w:rsidP="002B176F">
            <w:pPr>
              <w:jc w:val="center"/>
              <w:rPr>
                <w:rFonts w:ascii="Arial" w:hAnsi="Arial" w:cs="Arial"/>
              </w:rPr>
            </w:pPr>
            <w:r>
              <w:rPr>
                <w:rFonts w:ascii="Arial" w:hAnsi="Arial" w:cs="Arial"/>
              </w:rPr>
              <w:t>2</w:t>
            </w:r>
          </w:p>
        </w:tc>
        <w:tc>
          <w:tcPr>
            <w:tcW w:w="1134" w:type="dxa"/>
            <w:vAlign w:val="center"/>
          </w:tcPr>
          <w:p w14:paraId="02DBA38C" w14:textId="77777777" w:rsidR="002B176F" w:rsidRPr="009142E9" w:rsidRDefault="002B176F" w:rsidP="002B176F">
            <w:pPr>
              <w:jc w:val="center"/>
              <w:rPr>
                <w:rFonts w:ascii="Arial" w:hAnsi="Arial" w:cs="Arial"/>
              </w:rPr>
            </w:pPr>
            <w:r>
              <w:rPr>
                <w:rFonts w:ascii="Arial" w:hAnsi="Arial" w:cs="Arial"/>
              </w:rPr>
              <w:t>3</w:t>
            </w:r>
            <w:r>
              <w:rPr>
                <w:rFonts w:ascii="Arial" w:hAnsi="Arial" w:cs="Arial"/>
                <w:vanish/>
              </w:rPr>
              <w:t>n suministro  tanque colectorulas cuentra</w:t>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p>
        </w:tc>
        <w:tc>
          <w:tcPr>
            <w:tcW w:w="1275" w:type="dxa"/>
          </w:tcPr>
          <w:p w14:paraId="3F1DE569" w14:textId="77777777" w:rsidR="002B176F" w:rsidRDefault="002B176F" w:rsidP="002B176F">
            <w:pPr>
              <w:jc w:val="center"/>
              <w:rPr>
                <w:rFonts w:ascii="Arial" w:hAnsi="Arial" w:cs="Arial"/>
              </w:rPr>
            </w:pPr>
          </w:p>
          <w:p w14:paraId="78F6C5C9" w14:textId="77777777" w:rsidR="002B176F" w:rsidRPr="00775DBE" w:rsidRDefault="002B176F" w:rsidP="002B176F">
            <w:pPr>
              <w:rPr>
                <w:rFonts w:ascii="Arial" w:hAnsi="Arial" w:cs="Arial"/>
              </w:rPr>
            </w:pPr>
          </w:p>
          <w:p w14:paraId="2E0E9C4B" w14:textId="77777777" w:rsidR="002B176F" w:rsidRDefault="002B176F" w:rsidP="002B176F">
            <w:pPr>
              <w:rPr>
                <w:rFonts w:ascii="Arial" w:hAnsi="Arial" w:cs="Arial"/>
              </w:rPr>
            </w:pPr>
          </w:p>
          <w:p w14:paraId="018EAEDC" w14:textId="77777777" w:rsidR="002B176F" w:rsidRPr="00775DBE" w:rsidRDefault="002B176F" w:rsidP="002B176F">
            <w:pPr>
              <w:jc w:val="center"/>
              <w:rPr>
                <w:rFonts w:ascii="Arial" w:hAnsi="Arial" w:cs="Arial"/>
              </w:rPr>
            </w:pPr>
            <w:r>
              <w:rPr>
                <w:rFonts w:ascii="Arial" w:hAnsi="Arial" w:cs="Arial"/>
              </w:rPr>
              <w:t>6</w:t>
            </w:r>
          </w:p>
        </w:tc>
        <w:tc>
          <w:tcPr>
            <w:tcW w:w="1416" w:type="dxa"/>
            <w:vAlign w:val="center"/>
          </w:tcPr>
          <w:p w14:paraId="59D6D795" w14:textId="77777777" w:rsidR="002B176F" w:rsidRPr="009142E9" w:rsidRDefault="002B176F" w:rsidP="002B176F">
            <w:pPr>
              <w:jc w:val="center"/>
              <w:rPr>
                <w:rFonts w:ascii="Arial" w:hAnsi="Arial" w:cs="Arial"/>
              </w:rPr>
            </w:pPr>
            <w:r>
              <w:rPr>
                <w:rFonts w:ascii="Arial" w:hAnsi="Arial" w:cs="Arial"/>
              </w:rPr>
              <w:t>Bajo</w:t>
            </w:r>
          </w:p>
        </w:tc>
      </w:tr>
      <w:tr w:rsidR="002B176F" w:rsidRPr="009142E9" w14:paraId="42F38425" w14:textId="77777777" w:rsidTr="002B176F">
        <w:trPr>
          <w:trHeight w:val="670"/>
        </w:trPr>
        <w:tc>
          <w:tcPr>
            <w:tcW w:w="1927" w:type="dxa"/>
            <w:vMerge/>
            <w:vAlign w:val="center"/>
          </w:tcPr>
          <w:p w14:paraId="3F05AFBF" w14:textId="77777777" w:rsidR="002B176F" w:rsidRPr="009142E9" w:rsidRDefault="002B176F" w:rsidP="002B176F">
            <w:pPr>
              <w:ind w:right="-252"/>
              <w:rPr>
                <w:rFonts w:ascii="Arial" w:hAnsi="Arial" w:cs="Arial"/>
                <w:b/>
                <w:bCs/>
              </w:rPr>
            </w:pPr>
          </w:p>
        </w:tc>
        <w:tc>
          <w:tcPr>
            <w:tcW w:w="1986" w:type="dxa"/>
            <w:vAlign w:val="center"/>
          </w:tcPr>
          <w:p w14:paraId="5834143E" w14:textId="77777777" w:rsidR="002B176F" w:rsidRPr="009142E9" w:rsidRDefault="002B176F" w:rsidP="002B176F">
            <w:pPr>
              <w:rPr>
                <w:rFonts w:ascii="Arial" w:hAnsi="Arial" w:cs="Arial"/>
              </w:rPr>
            </w:pPr>
            <w:r w:rsidRPr="009142E9">
              <w:rPr>
                <w:rFonts w:ascii="Arial" w:hAnsi="Arial" w:cs="Arial"/>
              </w:rPr>
              <w:t>Inseguridad en el predio donde</w:t>
            </w:r>
            <w:r>
              <w:rPr>
                <w:rFonts w:ascii="Arial" w:hAnsi="Arial" w:cs="Arial"/>
              </w:rPr>
              <w:t xml:space="preserve"> esta ubicada la línea</w:t>
            </w:r>
          </w:p>
        </w:tc>
        <w:tc>
          <w:tcPr>
            <w:tcW w:w="1843" w:type="dxa"/>
            <w:vAlign w:val="center"/>
          </w:tcPr>
          <w:p w14:paraId="60F970E7" w14:textId="77777777" w:rsidR="002B176F" w:rsidRPr="009142E9" w:rsidRDefault="002B176F" w:rsidP="002B176F">
            <w:pPr>
              <w:rPr>
                <w:rFonts w:ascii="Arial" w:hAnsi="Arial" w:cs="Arial"/>
              </w:rPr>
            </w:pPr>
            <w:r w:rsidRPr="009142E9">
              <w:rPr>
                <w:rFonts w:ascii="Arial" w:hAnsi="Arial" w:cs="Arial"/>
              </w:rPr>
              <w:t xml:space="preserve">Posible contaminación </w:t>
            </w:r>
            <w:r>
              <w:rPr>
                <w:rFonts w:ascii="Arial" w:hAnsi="Arial" w:cs="Arial"/>
              </w:rPr>
              <w:t>M</w:t>
            </w:r>
            <w:r w:rsidRPr="009142E9">
              <w:rPr>
                <w:rFonts w:ascii="Arial" w:hAnsi="Arial" w:cs="Arial"/>
              </w:rPr>
              <w:t>icrobiológico</w:t>
            </w:r>
            <w:r>
              <w:rPr>
                <w:rFonts w:ascii="Arial" w:hAnsi="Arial" w:cs="Arial"/>
              </w:rPr>
              <w:t xml:space="preserve">, daños a la línea de conducción </w:t>
            </w:r>
          </w:p>
        </w:tc>
        <w:tc>
          <w:tcPr>
            <w:tcW w:w="1418" w:type="dxa"/>
            <w:gridSpan w:val="2"/>
            <w:vAlign w:val="center"/>
          </w:tcPr>
          <w:p w14:paraId="5C6D3AB6" w14:textId="77777777" w:rsidR="002B176F" w:rsidRPr="009142E9" w:rsidRDefault="002B176F" w:rsidP="002B176F">
            <w:pPr>
              <w:jc w:val="center"/>
              <w:rPr>
                <w:rFonts w:ascii="Arial" w:hAnsi="Arial" w:cs="Arial"/>
              </w:rPr>
            </w:pPr>
            <w:r w:rsidRPr="009142E9">
              <w:rPr>
                <w:rFonts w:ascii="Arial" w:hAnsi="Arial" w:cs="Arial"/>
              </w:rPr>
              <w:t>5</w:t>
            </w:r>
          </w:p>
        </w:tc>
        <w:tc>
          <w:tcPr>
            <w:tcW w:w="1134" w:type="dxa"/>
            <w:vAlign w:val="center"/>
          </w:tcPr>
          <w:p w14:paraId="65724E6D" w14:textId="77777777" w:rsidR="002B176F" w:rsidRPr="009142E9" w:rsidRDefault="002B176F" w:rsidP="002B176F">
            <w:pPr>
              <w:jc w:val="center"/>
              <w:rPr>
                <w:rFonts w:ascii="Arial" w:hAnsi="Arial" w:cs="Arial"/>
              </w:rPr>
            </w:pPr>
            <w:r w:rsidRPr="009142E9">
              <w:rPr>
                <w:rFonts w:ascii="Arial" w:hAnsi="Arial" w:cs="Arial"/>
              </w:rPr>
              <w:t>3</w:t>
            </w:r>
          </w:p>
        </w:tc>
        <w:tc>
          <w:tcPr>
            <w:tcW w:w="1275" w:type="dxa"/>
          </w:tcPr>
          <w:p w14:paraId="6D37A488" w14:textId="77777777" w:rsidR="002B176F" w:rsidRPr="009142E9" w:rsidRDefault="002B176F" w:rsidP="002B176F">
            <w:pPr>
              <w:jc w:val="center"/>
              <w:rPr>
                <w:rFonts w:ascii="Arial" w:hAnsi="Arial" w:cs="Arial"/>
              </w:rPr>
            </w:pPr>
          </w:p>
          <w:p w14:paraId="0AAFD5B1" w14:textId="77777777" w:rsidR="002B176F" w:rsidRDefault="002B176F" w:rsidP="002B176F">
            <w:pPr>
              <w:jc w:val="center"/>
              <w:rPr>
                <w:rFonts w:ascii="Arial" w:hAnsi="Arial" w:cs="Arial"/>
              </w:rPr>
            </w:pPr>
          </w:p>
          <w:p w14:paraId="16A5AA84" w14:textId="77777777" w:rsidR="002B176F" w:rsidRDefault="002B176F" w:rsidP="002B176F">
            <w:pPr>
              <w:jc w:val="center"/>
              <w:rPr>
                <w:rFonts w:ascii="Arial" w:hAnsi="Arial" w:cs="Arial"/>
              </w:rPr>
            </w:pPr>
          </w:p>
          <w:p w14:paraId="6C8B3ACE" w14:textId="77777777" w:rsidR="002B176F" w:rsidRPr="009142E9" w:rsidRDefault="002B176F" w:rsidP="002B176F">
            <w:pPr>
              <w:jc w:val="center"/>
              <w:rPr>
                <w:rFonts w:ascii="Arial" w:hAnsi="Arial" w:cs="Arial"/>
              </w:rPr>
            </w:pPr>
            <w:r w:rsidRPr="009142E9">
              <w:rPr>
                <w:rFonts w:ascii="Arial" w:hAnsi="Arial" w:cs="Arial"/>
              </w:rPr>
              <w:t>15</w:t>
            </w:r>
          </w:p>
        </w:tc>
        <w:tc>
          <w:tcPr>
            <w:tcW w:w="1416" w:type="dxa"/>
            <w:vAlign w:val="center"/>
          </w:tcPr>
          <w:p w14:paraId="345BDB29" w14:textId="77777777" w:rsidR="002B176F" w:rsidRPr="009142E9" w:rsidRDefault="002B176F" w:rsidP="002B176F">
            <w:pPr>
              <w:jc w:val="center"/>
              <w:rPr>
                <w:rFonts w:ascii="Arial" w:hAnsi="Arial" w:cs="Arial"/>
              </w:rPr>
            </w:pPr>
            <w:r w:rsidRPr="009142E9">
              <w:rPr>
                <w:rFonts w:ascii="Arial" w:hAnsi="Arial" w:cs="Arial"/>
              </w:rPr>
              <w:t>Alto</w:t>
            </w:r>
          </w:p>
        </w:tc>
      </w:tr>
      <w:tr w:rsidR="002B176F" w:rsidRPr="009142E9" w14:paraId="51E8F7F7" w14:textId="77777777" w:rsidTr="002B176F">
        <w:trPr>
          <w:trHeight w:val="772"/>
        </w:trPr>
        <w:tc>
          <w:tcPr>
            <w:tcW w:w="1927" w:type="dxa"/>
            <w:vMerge/>
            <w:vAlign w:val="center"/>
          </w:tcPr>
          <w:p w14:paraId="13214787" w14:textId="77777777" w:rsidR="002B176F" w:rsidRPr="009142E9" w:rsidRDefault="002B176F" w:rsidP="002B176F">
            <w:pPr>
              <w:rPr>
                <w:rFonts w:ascii="Arial" w:hAnsi="Arial" w:cs="Arial"/>
                <w:bCs/>
              </w:rPr>
            </w:pPr>
          </w:p>
        </w:tc>
        <w:tc>
          <w:tcPr>
            <w:tcW w:w="1986" w:type="dxa"/>
            <w:vAlign w:val="center"/>
          </w:tcPr>
          <w:p w14:paraId="7EC1AF7A" w14:textId="77777777" w:rsidR="002B176F" w:rsidRPr="009142E9" w:rsidRDefault="002B176F" w:rsidP="002B176F">
            <w:pPr>
              <w:rPr>
                <w:rFonts w:ascii="Arial" w:hAnsi="Arial" w:cs="Arial"/>
              </w:rPr>
            </w:pPr>
            <w:r>
              <w:rPr>
                <w:rFonts w:ascii="Arial" w:hAnsi="Arial" w:cs="Arial"/>
              </w:rPr>
              <w:t>Falta de protección a las válvulas de expulsión de aire de la línea,</w:t>
            </w:r>
          </w:p>
        </w:tc>
        <w:tc>
          <w:tcPr>
            <w:tcW w:w="1843" w:type="dxa"/>
            <w:vAlign w:val="center"/>
          </w:tcPr>
          <w:p w14:paraId="6775C651" w14:textId="77777777" w:rsidR="002B176F" w:rsidRDefault="002B176F" w:rsidP="002B176F">
            <w:pPr>
              <w:jc w:val="both"/>
              <w:rPr>
                <w:rFonts w:ascii="Arial" w:hAnsi="Arial" w:cs="Arial"/>
              </w:rPr>
            </w:pPr>
            <w:r>
              <w:rPr>
                <w:rFonts w:ascii="Arial" w:hAnsi="Arial" w:cs="Arial"/>
              </w:rPr>
              <w:t>Posible contaminación</w:t>
            </w:r>
          </w:p>
          <w:p w14:paraId="2C45F9F4" w14:textId="77777777" w:rsidR="002B176F" w:rsidRPr="009142E9" w:rsidRDefault="002B176F" w:rsidP="002B176F">
            <w:pPr>
              <w:jc w:val="both"/>
              <w:rPr>
                <w:rFonts w:ascii="Arial" w:hAnsi="Arial" w:cs="Arial"/>
              </w:rPr>
            </w:pPr>
            <w:r>
              <w:rPr>
                <w:rFonts w:ascii="Arial" w:hAnsi="Arial" w:cs="Arial"/>
              </w:rPr>
              <w:t xml:space="preserve">Microbiológica, </w:t>
            </w:r>
          </w:p>
        </w:tc>
        <w:tc>
          <w:tcPr>
            <w:tcW w:w="1418" w:type="dxa"/>
            <w:gridSpan w:val="2"/>
            <w:vAlign w:val="center"/>
          </w:tcPr>
          <w:p w14:paraId="1392C808" w14:textId="77777777" w:rsidR="002B176F" w:rsidRPr="009142E9" w:rsidRDefault="002B176F" w:rsidP="002B176F">
            <w:pPr>
              <w:jc w:val="center"/>
              <w:rPr>
                <w:rFonts w:ascii="Arial" w:hAnsi="Arial" w:cs="Arial"/>
              </w:rPr>
            </w:pPr>
            <w:r>
              <w:rPr>
                <w:rFonts w:ascii="Arial" w:hAnsi="Arial" w:cs="Arial"/>
              </w:rPr>
              <w:t>5</w:t>
            </w:r>
          </w:p>
        </w:tc>
        <w:tc>
          <w:tcPr>
            <w:tcW w:w="1134" w:type="dxa"/>
            <w:vAlign w:val="center"/>
          </w:tcPr>
          <w:p w14:paraId="01108BD7" w14:textId="77777777" w:rsidR="002B176F" w:rsidRPr="009142E9" w:rsidRDefault="002B176F" w:rsidP="002B176F">
            <w:pPr>
              <w:jc w:val="center"/>
              <w:rPr>
                <w:rFonts w:ascii="Arial" w:hAnsi="Arial" w:cs="Arial"/>
              </w:rPr>
            </w:pPr>
            <w:r>
              <w:rPr>
                <w:rFonts w:ascii="Arial" w:hAnsi="Arial" w:cs="Arial"/>
              </w:rPr>
              <w:t>5</w:t>
            </w:r>
          </w:p>
        </w:tc>
        <w:tc>
          <w:tcPr>
            <w:tcW w:w="1275" w:type="dxa"/>
          </w:tcPr>
          <w:p w14:paraId="72D15BAB" w14:textId="77777777" w:rsidR="002B176F" w:rsidRDefault="002B176F" w:rsidP="002B176F">
            <w:pPr>
              <w:jc w:val="center"/>
              <w:rPr>
                <w:rFonts w:ascii="Arial" w:hAnsi="Arial" w:cs="Arial"/>
              </w:rPr>
            </w:pPr>
          </w:p>
          <w:p w14:paraId="64B6A189" w14:textId="77777777" w:rsidR="002B176F" w:rsidRDefault="002B176F" w:rsidP="002B176F">
            <w:pPr>
              <w:rPr>
                <w:rFonts w:ascii="Arial" w:hAnsi="Arial" w:cs="Arial"/>
              </w:rPr>
            </w:pPr>
          </w:p>
          <w:p w14:paraId="4D5FF83C" w14:textId="77777777" w:rsidR="002B176F" w:rsidRPr="00FE5E2A" w:rsidRDefault="002B176F" w:rsidP="002B176F">
            <w:pPr>
              <w:jc w:val="center"/>
              <w:rPr>
                <w:rFonts w:ascii="Arial" w:hAnsi="Arial" w:cs="Arial"/>
              </w:rPr>
            </w:pPr>
            <w:r>
              <w:rPr>
                <w:rFonts w:ascii="Arial" w:hAnsi="Arial" w:cs="Arial"/>
              </w:rPr>
              <w:t>25</w:t>
            </w:r>
          </w:p>
        </w:tc>
        <w:tc>
          <w:tcPr>
            <w:tcW w:w="1416" w:type="dxa"/>
            <w:vAlign w:val="center"/>
          </w:tcPr>
          <w:p w14:paraId="75C2EC1C" w14:textId="77777777" w:rsidR="002B176F" w:rsidRPr="009142E9" w:rsidRDefault="002B176F" w:rsidP="002B176F">
            <w:pPr>
              <w:jc w:val="center"/>
              <w:rPr>
                <w:rFonts w:ascii="Arial" w:hAnsi="Arial" w:cs="Arial"/>
              </w:rPr>
            </w:pPr>
            <w:r>
              <w:rPr>
                <w:rFonts w:ascii="Arial" w:hAnsi="Arial" w:cs="Arial"/>
              </w:rPr>
              <w:t>Alto</w:t>
            </w:r>
          </w:p>
        </w:tc>
      </w:tr>
      <w:tr w:rsidR="002B176F" w:rsidRPr="009142E9" w14:paraId="1C8AA185" w14:textId="77777777" w:rsidTr="002B176F">
        <w:trPr>
          <w:trHeight w:val="772"/>
        </w:trPr>
        <w:tc>
          <w:tcPr>
            <w:tcW w:w="1927" w:type="dxa"/>
            <w:vMerge/>
            <w:vAlign w:val="center"/>
          </w:tcPr>
          <w:p w14:paraId="717D9A11" w14:textId="77777777" w:rsidR="002B176F" w:rsidRPr="009142E9" w:rsidRDefault="002B176F" w:rsidP="002B176F">
            <w:pPr>
              <w:rPr>
                <w:rFonts w:ascii="Arial" w:hAnsi="Arial" w:cs="Arial"/>
                <w:bCs/>
              </w:rPr>
            </w:pPr>
          </w:p>
        </w:tc>
        <w:tc>
          <w:tcPr>
            <w:tcW w:w="1986" w:type="dxa"/>
            <w:vAlign w:val="center"/>
          </w:tcPr>
          <w:p w14:paraId="7A8C681F" w14:textId="77777777" w:rsidR="002B176F" w:rsidRPr="009142E9" w:rsidRDefault="002B176F" w:rsidP="002B176F">
            <w:pPr>
              <w:rPr>
                <w:rFonts w:ascii="Arial" w:hAnsi="Arial" w:cs="Arial"/>
              </w:rPr>
            </w:pPr>
            <w:r>
              <w:rPr>
                <w:rFonts w:ascii="Arial" w:hAnsi="Arial" w:cs="Arial"/>
              </w:rPr>
              <w:t>Fugas en 2 válvulas de expulsión de aire</w:t>
            </w:r>
          </w:p>
        </w:tc>
        <w:tc>
          <w:tcPr>
            <w:tcW w:w="1843" w:type="dxa"/>
            <w:vAlign w:val="center"/>
          </w:tcPr>
          <w:p w14:paraId="77836777" w14:textId="77777777" w:rsidR="002B176F" w:rsidRDefault="002B176F" w:rsidP="002B176F">
            <w:pPr>
              <w:jc w:val="both"/>
              <w:rPr>
                <w:rFonts w:ascii="Arial" w:hAnsi="Arial" w:cs="Arial"/>
              </w:rPr>
            </w:pPr>
            <w:r w:rsidRPr="009142E9">
              <w:rPr>
                <w:rFonts w:ascii="Arial" w:hAnsi="Arial" w:cs="Arial"/>
              </w:rPr>
              <w:t>Posible contaminación microbiológico</w:t>
            </w:r>
            <w:r>
              <w:rPr>
                <w:rFonts w:ascii="Arial" w:hAnsi="Arial" w:cs="Arial"/>
              </w:rPr>
              <w:t>,</w:t>
            </w:r>
          </w:p>
          <w:p w14:paraId="07254A54" w14:textId="77777777" w:rsidR="002B176F" w:rsidRPr="009142E9" w:rsidRDefault="002B176F" w:rsidP="002B176F">
            <w:pPr>
              <w:jc w:val="both"/>
              <w:rPr>
                <w:rFonts w:ascii="Arial" w:hAnsi="Arial" w:cs="Arial"/>
              </w:rPr>
            </w:pPr>
            <w:r>
              <w:rPr>
                <w:rFonts w:ascii="Arial" w:hAnsi="Arial" w:cs="Arial"/>
              </w:rPr>
              <w:t>Falta de suministro</w:t>
            </w:r>
          </w:p>
        </w:tc>
        <w:tc>
          <w:tcPr>
            <w:tcW w:w="1418" w:type="dxa"/>
            <w:gridSpan w:val="2"/>
            <w:vAlign w:val="center"/>
          </w:tcPr>
          <w:p w14:paraId="3CA12300" w14:textId="77777777" w:rsidR="002B176F" w:rsidRPr="009142E9" w:rsidRDefault="002B176F" w:rsidP="002B176F">
            <w:pPr>
              <w:jc w:val="center"/>
              <w:rPr>
                <w:rFonts w:ascii="Arial" w:hAnsi="Arial" w:cs="Arial"/>
              </w:rPr>
            </w:pPr>
            <w:r>
              <w:rPr>
                <w:rFonts w:ascii="Arial" w:hAnsi="Arial" w:cs="Arial"/>
              </w:rPr>
              <w:t>4</w:t>
            </w:r>
          </w:p>
        </w:tc>
        <w:tc>
          <w:tcPr>
            <w:tcW w:w="1134" w:type="dxa"/>
            <w:vAlign w:val="center"/>
          </w:tcPr>
          <w:p w14:paraId="0CC89078" w14:textId="77777777" w:rsidR="002B176F" w:rsidRPr="009142E9" w:rsidRDefault="002B176F" w:rsidP="002B176F">
            <w:pPr>
              <w:jc w:val="center"/>
              <w:rPr>
                <w:rFonts w:ascii="Arial" w:hAnsi="Arial" w:cs="Arial"/>
              </w:rPr>
            </w:pPr>
            <w:r>
              <w:rPr>
                <w:rFonts w:ascii="Arial" w:hAnsi="Arial" w:cs="Arial"/>
              </w:rPr>
              <w:t>4</w:t>
            </w:r>
          </w:p>
        </w:tc>
        <w:tc>
          <w:tcPr>
            <w:tcW w:w="1275" w:type="dxa"/>
          </w:tcPr>
          <w:p w14:paraId="055AFA6E" w14:textId="77777777" w:rsidR="002B176F" w:rsidRDefault="002B176F" w:rsidP="002B176F">
            <w:pPr>
              <w:rPr>
                <w:rFonts w:ascii="Arial" w:hAnsi="Arial" w:cs="Arial"/>
              </w:rPr>
            </w:pPr>
          </w:p>
          <w:p w14:paraId="0E45EF3C" w14:textId="77777777" w:rsidR="002B176F" w:rsidRDefault="002B176F" w:rsidP="002B176F">
            <w:pPr>
              <w:jc w:val="center"/>
              <w:rPr>
                <w:rFonts w:ascii="Arial" w:hAnsi="Arial" w:cs="Arial"/>
              </w:rPr>
            </w:pPr>
          </w:p>
          <w:p w14:paraId="2BF776C9" w14:textId="77777777" w:rsidR="002B176F" w:rsidRPr="00FE5E2A" w:rsidRDefault="002B176F" w:rsidP="002B176F">
            <w:pPr>
              <w:jc w:val="center"/>
              <w:rPr>
                <w:rFonts w:ascii="Arial" w:hAnsi="Arial" w:cs="Arial"/>
              </w:rPr>
            </w:pPr>
            <w:r>
              <w:rPr>
                <w:rFonts w:ascii="Arial" w:hAnsi="Arial" w:cs="Arial"/>
              </w:rPr>
              <w:t>16</w:t>
            </w:r>
          </w:p>
        </w:tc>
        <w:tc>
          <w:tcPr>
            <w:tcW w:w="1416" w:type="dxa"/>
            <w:vAlign w:val="center"/>
          </w:tcPr>
          <w:p w14:paraId="4F94DA61" w14:textId="77777777" w:rsidR="002B176F" w:rsidRPr="009142E9" w:rsidRDefault="002B176F" w:rsidP="002B176F">
            <w:pPr>
              <w:jc w:val="center"/>
              <w:rPr>
                <w:rFonts w:ascii="Arial" w:hAnsi="Arial" w:cs="Arial"/>
              </w:rPr>
            </w:pPr>
            <w:r>
              <w:rPr>
                <w:rFonts w:ascii="Arial" w:hAnsi="Arial" w:cs="Arial"/>
              </w:rPr>
              <w:t>Medio</w:t>
            </w:r>
          </w:p>
        </w:tc>
      </w:tr>
      <w:tr w:rsidR="002B176F" w:rsidRPr="009142E9" w14:paraId="51AF965C" w14:textId="77777777" w:rsidTr="002B176F">
        <w:trPr>
          <w:trHeight w:val="670"/>
        </w:trPr>
        <w:tc>
          <w:tcPr>
            <w:tcW w:w="1927" w:type="dxa"/>
            <w:vMerge/>
            <w:vAlign w:val="center"/>
          </w:tcPr>
          <w:p w14:paraId="0D631C79" w14:textId="77777777" w:rsidR="002B176F" w:rsidRPr="009142E9" w:rsidRDefault="002B176F" w:rsidP="002B176F">
            <w:pPr>
              <w:rPr>
                <w:rFonts w:ascii="Arial" w:hAnsi="Arial" w:cs="Arial"/>
                <w:b/>
                <w:bCs/>
              </w:rPr>
            </w:pPr>
          </w:p>
        </w:tc>
        <w:tc>
          <w:tcPr>
            <w:tcW w:w="1986" w:type="dxa"/>
            <w:vAlign w:val="center"/>
          </w:tcPr>
          <w:p w14:paraId="2E48076E" w14:textId="77777777" w:rsidR="002B176F" w:rsidRDefault="002B176F" w:rsidP="002B176F">
            <w:pPr>
              <w:rPr>
                <w:rFonts w:ascii="Arial" w:hAnsi="Arial" w:cs="Arial"/>
              </w:rPr>
            </w:pPr>
            <w:r>
              <w:rPr>
                <w:rFonts w:ascii="Arial" w:hAnsi="Arial" w:cs="Arial"/>
              </w:rPr>
              <w:t>Falta de reparación de fugas en línea de conducción</w:t>
            </w:r>
          </w:p>
        </w:tc>
        <w:tc>
          <w:tcPr>
            <w:tcW w:w="1853" w:type="dxa"/>
            <w:gridSpan w:val="2"/>
            <w:vAlign w:val="center"/>
          </w:tcPr>
          <w:p w14:paraId="1C51C6A7" w14:textId="77777777" w:rsidR="002B176F" w:rsidRPr="009142E9" w:rsidRDefault="002B176F" w:rsidP="002B176F">
            <w:pPr>
              <w:jc w:val="both"/>
              <w:rPr>
                <w:rFonts w:ascii="Arial" w:hAnsi="Arial" w:cs="Arial"/>
              </w:rPr>
            </w:pPr>
            <w:r>
              <w:rPr>
                <w:rFonts w:ascii="Arial" w:hAnsi="Arial" w:cs="Arial"/>
              </w:rPr>
              <w:t xml:space="preserve">Falta de suministro </w:t>
            </w:r>
          </w:p>
        </w:tc>
        <w:tc>
          <w:tcPr>
            <w:tcW w:w="1408" w:type="dxa"/>
            <w:vAlign w:val="center"/>
          </w:tcPr>
          <w:p w14:paraId="083EB748" w14:textId="77777777" w:rsidR="002B176F" w:rsidRPr="009142E9" w:rsidRDefault="002B176F" w:rsidP="002B176F">
            <w:pPr>
              <w:jc w:val="center"/>
              <w:rPr>
                <w:rFonts w:ascii="Arial" w:hAnsi="Arial" w:cs="Arial"/>
              </w:rPr>
            </w:pPr>
            <w:r>
              <w:rPr>
                <w:rFonts w:ascii="Arial" w:hAnsi="Arial" w:cs="Arial"/>
              </w:rPr>
              <w:t>3</w:t>
            </w:r>
          </w:p>
        </w:tc>
        <w:tc>
          <w:tcPr>
            <w:tcW w:w="1134" w:type="dxa"/>
            <w:vAlign w:val="center"/>
          </w:tcPr>
          <w:p w14:paraId="690A0AFD" w14:textId="77777777" w:rsidR="002B176F" w:rsidRPr="009142E9" w:rsidRDefault="002B176F" w:rsidP="002B176F">
            <w:pPr>
              <w:jc w:val="center"/>
              <w:rPr>
                <w:rFonts w:ascii="Arial" w:hAnsi="Arial" w:cs="Arial"/>
              </w:rPr>
            </w:pPr>
            <w:r>
              <w:rPr>
                <w:rFonts w:ascii="Arial" w:hAnsi="Arial" w:cs="Arial"/>
              </w:rPr>
              <w:t>3</w:t>
            </w:r>
          </w:p>
        </w:tc>
        <w:tc>
          <w:tcPr>
            <w:tcW w:w="1275" w:type="dxa"/>
          </w:tcPr>
          <w:p w14:paraId="415470D7" w14:textId="77777777" w:rsidR="002B176F" w:rsidRDefault="002B176F" w:rsidP="002B176F">
            <w:pPr>
              <w:jc w:val="center"/>
              <w:rPr>
                <w:rFonts w:ascii="Arial" w:hAnsi="Arial" w:cs="Arial"/>
              </w:rPr>
            </w:pPr>
          </w:p>
          <w:p w14:paraId="5F79B548" w14:textId="77777777" w:rsidR="002B176F" w:rsidRPr="004357CD" w:rsidRDefault="002B176F" w:rsidP="002B176F">
            <w:pPr>
              <w:jc w:val="center"/>
              <w:rPr>
                <w:rFonts w:ascii="Arial" w:hAnsi="Arial" w:cs="Arial"/>
              </w:rPr>
            </w:pPr>
            <w:r>
              <w:rPr>
                <w:rFonts w:ascii="Arial" w:hAnsi="Arial" w:cs="Arial"/>
              </w:rPr>
              <w:t>9</w:t>
            </w:r>
          </w:p>
        </w:tc>
        <w:tc>
          <w:tcPr>
            <w:tcW w:w="1416" w:type="dxa"/>
            <w:vAlign w:val="center"/>
          </w:tcPr>
          <w:p w14:paraId="5B2C6871" w14:textId="77777777" w:rsidR="002B176F" w:rsidRPr="009142E9" w:rsidRDefault="002B176F" w:rsidP="002B176F">
            <w:pPr>
              <w:jc w:val="center"/>
              <w:rPr>
                <w:rFonts w:ascii="Arial" w:hAnsi="Arial" w:cs="Arial"/>
              </w:rPr>
            </w:pPr>
            <w:r>
              <w:rPr>
                <w:rFonts w:ascii="Arial" w:hAnsi="Arial" w:cs="Arial"/>
              </w:rPr>
              <w:t>Bajo</w:t>
            </w:r>
          </w:p>
        </w:tc>
      </w:tr>
    </w:tbl>
    <w:p w14:paraId="5828230F" w14:textId="77777777" w:rsidR="002B176F" w:rsidRDefault="002B176F" w:rsidP="002B176F">
      <w:r>
        <w:br w:type="page"/>
      </w:r>
    </w:p>
    <w:tbl>
      <w:tblPr>
        <w:tblW w:w="10859" w:type="dxa"/>
        <w:tblInd w:w="-1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27"/>
        <w:gridCol w:w="1986"/>
        <w:gridCol w:w="1843"/>
        <w:gridCol w:w="1418"/>
        <w:gridCol w:w="1134"/>
        <w:gridCol w:w="1275"/>
        <w:gridCol w:w="1276"/>
      </w:tblGrid>
      <w:tr w:rsidR="002B176F" w:rsidRPr="009142E9" w14:paraId="4859DF4D" w14:textId="77777777" w:rsidTr="002B176F">
        <w:tc>
          <w:tcPr>
            <w:tcW w:w="1927" w:type="dxa"/>
            <w:shd w:val="clear" w:color="auto" w:fill="FFCC99"/>
          </w:tcPr>
          <w:p w14:paraId="16D5D5E9" w14:textId="77777777" w:rsidR="002B176F" w:rsidRPr="009142E9" w:rsidRDefault="002B176F" w:rsidP="002B176F">
            <w:pPr>
              <w:autoSpaceDE w:val="0"/>
              <w:autoSpaceDN w:val="0"/>
              <w:adjustRightInd w:val="0"/>
              <w:rPr>
                <w:rFonts w:ascii="Arial" w:hAnsi="Arial" w:cs="Arial"/>
                <w:b/>
                <w:bCs/>
              </w:rPr>
            </w:pPr>
            <w:r w:rsidRPr="009142E9">
              <w:rPr>
                <w:rFonts w:ascii="Arial" w:hAnsi="Arial" w:cs="Arial"/>
                <w:b/>
                <w:bCs/>
              </w:rPr>
              <w:lastRenderedPageBreak/>
              <w:t>Etapa del</w:t>
            </w:r>
          </w:p>
          <w:p w14:paraId="247C0EDB" w14:textId="77777777" w:rsidR="002B176F" w:rsidRPr="009142E9" w:rsidRDefault="002B176F" w:rsidP="002B176F">
            <w:pPr>
              <w:jc w:val="both"/>
              <w:rPr>
                <w:rFonts w:ascii="Arial" w:hAnsi="Arial" w:cs="Arial"/>
                <w:b/>
                <w:bCs/>
              </w:rPr>
            </w:pPr>
            <w:r w:rsidRPr="009142E9">
              <w:rPr>
                <w:rFonts w:ascii="Arial" w:hAnsi="Arial" w:cs="Arial"/>
                <w:b/>
                <w:bCs/>
              </w:rPr>
              <w:t>Proceso</w:t>
            </w:r>
          </w:p>
        </w:tc>
        <w:tc>
          <w:tcPr>
            <w:tcW w:w="1986" w:type="dxa"/>
            <w:shd w:val="clear" w:color="auto" w:fill="FFCC99"/>
          </w:tcPr>
          <w:p w14:paraId="4652BEC6" w14:textId="77777777" w:rsidR="002B176F" w:rsidRPr="009142E9" w:rsidRDefault="002B176F" w:rsidP="002B176F">
            <w:pPr>
              <w:autoSpaceDE w:val="0"/>
              <w:autoSpaceDN w:val="0"/>
              <w:adjustRightInd w:val="0"/>
              <w:rPr>
                <w:rFonts w:ascii="Arial" w:hAnsi="Arial" w:cs="Arial"/>
                <w:b/>
                <w:bCs/>
              </w:rPr>
            </w:pPr>
            <w:r w:rsidRPr="009142E9">
              <w:rPr>
                <w:rFonts w:ascii="Arial" w:hAnsi="Arial" w:cs="Arial"/>
                <w:b/>
                <w:bCs/>
              </w:rPr>
              <w:t>Evento peligroso (fuente</w:t>
            </w:r>
          </w:p>
          <w:p w14:paraId="6F6D9C40" w14:textId="77777777" w:rsidR="002B176F" w:rsidRPr="009142E9" w:rsidRDefault="002B176F" w:rsidP="002B176F">
            <w:pPr>
              <w:ind w:right="252"/>
              <w:jc w:val="both"/>
              <w:rPr>
                <w:rFonts w:ascii="Arial" w:hAnsi="Arial" w:cs="Arial"/>
                <w:b/>
                <w:bCs/>
              </w:rPr>
            </w:pPr>
            <w:r w:rsidRPr="009142E9">
              <w:rPr>
                <w:rFonts w:ascii="Arial" w:hAnsi="Arial" w:cs="Arial"/>
                <w:b/>
                <w:bCs/>
              </w:rPr>
              <w:t>de peligro)</w:t>
            </w:r>
          </w:p>
        </w:tc>
        <w:tc>
          <w:tcPr>
            <w:tcW w:w="1843" w:type="dxa"/>
            <w:shd w:val="clear" w:color="auto" w:fill="FFCC99"/>
          </w:tcPr>
          <w:p w14:paraId="5B1039C9" w14:textId="77777777" w:rsidR="002B176F" w:rsidRPr="009142E9" w:rsidRDefault="002B176F" w:rsidP="002B176F">
            <w:pPr>
              <w:autoSpaceDE w:val="0"/>
              <w:autoSpaceDN w:val="0"/>
              <w:adjustRightInd w:val="0"/>
              <w:rPr>
                <w:rFonts w:ascii="Arial" w:hAnsi="Arial" w:cs="Arial"/>
                <w:b/>
                <w:bCs/>
              </w:rPr>
            </w:pPr>
            <w:r w:rsidRPr="009142E9">
              <w:rPr>
                <w:rFonts w:ascii="Arial" w:hAnsi="Arial" w:cs="Arial"/>
                <w:b/>
                <w:bCs/>
              </w:rPr>
              <w:t>Tipo de</w:t>
            </w:r>
          </w:p>
          <w:p w14:paraId="1885BBA6" w14:textId="77777777" w:rsidR="002B176F" w:rsidRPr="009142E9" w:rsidRDefault="002B176F" w:rsidP="002B176F">
            <w:pPr>
              <w:jc w:val="both"/>
              <w:rPr>
                <w:rFonts w:ascii="Arial" w:hAnsi="Arial" w:cs="Arial"/>
                <w:b/>
                <w:bCs/>
              </w:rPr>
            </w:pPr>
            <w:r w:rsidRPr="009142E9">
              <w:rPr>
                <w:rFonts w:ascii="Arial" w:hAnsi="Arial" w:cs="Arial"/>
                <w:b/>
                <w:bCs/>
              </w:rPr>
              <w:t>Peligro</w:t>
            </w:r>
          </w:p>
        </w:tc>
        <w:tc>
          <w:tcPr>
            <w:tcW w:w="1418" w:type="dxa"/>
            <w:shd w:val="clear" w:color="auto" w:fill="FFCC99"/>
          </w:tcPr>
          <w:p w14:paraId="5D7C8ACC" w14:textId="77777777" w:rsidR="002B176F" w:rsidRPr="009142E9" w:rsidRDefault="002B176F" w:rsidP="002B176F">
            <w:pPr>
              <w:jc w:val="both"/>
              <w:rPr>
                <w:rFonts w:ascii="Arial" w:hAnsi="Arial" w:cs="Arial"/>
                <w:b/>
                <w:bCs/>
              </w:rPr>
            </w:pPr>
            <w:r w:rsidRPr="009142E9">
              <w:rPr>
                <w:rFonts w:ascii="Arial" w:hAnsi="Arial" w:cs="Arial"/>
                <w:b/>
                <w:bCs/>
              </w:rPr>
              <w:t>Probabilidad</w:t>
            </w:r>
          </w:p>
        </w:tc>
        <w:tc>
          <w:tcPr>
            <w:tcW w:w="1134" w:type="dxa"/>
            <w:shd w:val="clear" w:color="auto" w:fill="FFCC99"/>
          </w:tcPr>
          <w:p w14:paraId="0DE5967E" w14:textId="77777777" w:rsidR="002B176F" w:rsidRPr="009142E9" w:rsidRDefault="002B176F" w:rsidP="002B176F">
            <w:pPr>
              <w:autoSpaceDE w:val="0"/>
              <w:autoSpaceDN w:val="0"/>
              <w:adjustRightInd w:val="0"/>
              <w:jc w:val="center"/>
              <w:rPr>
                <w:rFonts w:ascii="Arial" w:hAnsi="Arial" w:cs="Arial"/>
                <w:b/>
                <w:bCs/>
              </w:rPr>
            </w:pPr>
            <w:r w:rsidRPr="009142E9">
              <w:rPr>
                <w:rFonts w:ascii="Arial" w:hAnsi="Arial" w:cs="Arial"/>
                <w:b/>
                <w:bCs/>
              </w:rPr>
              <w:t>Gravedad o Severidad</w:t>
            </w:r>
          </w:p>
          <w:p w14:paraId="3BCB2635" w14:textId="77777777" w:rsidR="002B176F" w:rsidRPr="009142E9" w:rsidRDefault="002B176F" w:rsidP="002B176F">
            <w:pPr>
              <w:jc w:val="both"/>
              <w:rPr>
                <w:rFonts w:ascii="Arial" w:hAnsi="Arial" w:cs="Arial"/>
                <w:b/>
                <w:bCs/>
              </w:rPr>
            </w:pPr>
          </w:p>
        </w:tc>
        <w:tc>
          <w:tcPr>
            <w:tcW w:w="1275" w:type="dxa"/>
            <w:shd w:val="clear" w:color="auto" w:fill="FFCC99"/>
          </w:tcPr>
          <w:p w14:paraId="7B858F33" w14:textId="77777777" w:rsidR="002B176F" w:rsidRPr="009142E9" w:rsidRDefault="002B176F" w:rsidP="002B176F">
            <w:pPr>
              <w:jc w:val="both"/>
              <w:rPr>
                <w:rFonts w:ascii="Arial" w:hAnsi="Arial" w:cs="Arial"/>
                <w:b/>
                <w:bCs/>
              </w:rPr>
            </w:pPr>
            <w:r w:rsidRPr="009142E9">
              <w:rPr>
                <w:rFonts w:ascii="Arial" w:hAnsi="Arial" w:cs="Arial"/>
                <w:b/>
                <w:bCs/>
              </w:rPr>
              <w:t>Puntuación</w:t>
            </w:r>
          </w:p>
        </w:tc>
        <w:tc>
          <w:tcPr>
            <w:tcW w:w="1276" w:type="dxa"/>
            <w:shd w:val="clear" w:color="auto" w:fill="FFCC99"/>
          </w:tcPr>
          <w:p w14:paraId="4DD39076" w14:textId="77777777" w:rsidR="002B176F" w:rsidRPr="009142E9" w:rsidRDefault="002B176F" w:rsidP="002B176F">
            <w:pPr>
              <w:jc w:val="both"/>
              <w:rPr>
                <w:rFonts w:ascii="Arial" w:hAnsi="Arial" w:cs="Arial"/>
                <w:b/>
                <w:bCs/>
              </w:rPr>
            </w:pPr>
            <w:r w:rsidRPr="009142E9">
              <w:rPr>
                <w:rFonts w:ascii="Arial" w:hAnsi="Arial" w:cs="Arial"/>
                <w:b/>
                <w:bCs/>
              </w:rPr>
              <w:t>Evaluación del Riesgo</w:t>
            </w:r>
          </w:p>
        </w:tc>
      </w:tr>
      <w:tr w:rsidR="002B176F" w:rsidRPr="009142E9" w14:paraId="410450C8" w14:textId="77777777" w:rsidTr="002B176F">
        <w:trPr>
          <w:trHeight w:val="670"/>
        </w:trPr>
        <w:tc>
          <w:tcPr>
            <w:tcW w:w="1927" w:type="dxa"/>
            <w:vMerge w:val="restart"/>
            <w:vAlign w:val="center"/>
          </w:tcPr>
          <w:p w14:paraId="3AD85E0C" w14:textId="77777777" w:rsidR="002B176F" w:rsidRPr="009142E9" w:rsidRDefault="002B176F" w:rsidP="002B176F">
            <w:pPr>
              <w:ind w:right="-252"/>
              <w:rPr>
                <w:rFonts w:ascii="Arial" w:hAnsi="Arial" w:cs="Arial"/>
                <w:b/>
                <w:bCs/>
              </w:rPr>
            </w:pPr>
            <w:r>
              <w:rPr>
                <w:rFonts w:ascii="Arial" w:hAnsi="Arial" w:cs="Arial"/>
                <w:b/>
                <w:bCs/>
              </w:rPr>
              <w:t xml:space="preserve">TANQUES FILTROS </w:t>
            </w:r>
          </w:p>
        </w:tc>
        <w:tc>
          <w:tcPr>
            <w:tcW w:w="1986" w:type="dxa"/>
            <w:vAlign w:val="center"/>
          </w:tcPr>
          <w:p w14:paraId="199CBA5E" w14:textId="77777777" w:rsidR="002B176F" w:rsidRPr="009142E9" w:rsidRDefault="002B176F" w:rsidP="002B176F">
            <w:pPr>
              <w:rPr>
                <w:rFonts w:ascii="Arial" w:hAnsi="Arial" w:cs="Arial"/>
              </w:rPr>
            </w:pPr>
            <w:r>
              <w:rPr>
                <w:rFonts w:ascii="Arial" w:hAnsi="Arial" w:cs="Arial"/>
              </w:rPr>
              <w:t>Foco de infección por criadero de mosquitos</w:t>
            </w:r>
          </w:p>
        </w:tc>
        <w:tc>
          <w:tcPr>
            <w:tcW w:w="1843" w:type="dxa"/>
            <w:vAlign w:val="center"/>
          </w:tcPr>
          <w:p w14:paraId="2CA670FB" w14:textId="77777777" w:rsidR="002B176F" w:rsidRPr="009142E9" w:rsidRDefault="002B176F" w:rsidP="002B176F">
            <w:pPr>
              <w:rPr>
                <w:rFonts w:ascii="Arial" w:hAnsi="Arial" w:cs="Arial"/>
              </w:rPr>
            </w:pPr>
            <w:r>
              <w:rPr>
                <w:rFonts w:ascii="Arial" w:hAnsi="Arial" w:cs="Arial"/>
              </w:rPr>
              <w:t>Transmisión de enfermedades por mosquitos</w:t>
            </w:r>
          </w:p>
        </w:tc>
        <w:tc>
          <w:tcPr>
            <w:tcW w:w="1418" w:type="dxa"/>
            <w:vAlign w:val="center"/>
          </w:tcPr>
          <w:p w14:paraId="084915F1" w14:textId="77777777" w:rsidR="002B176F" w:rsidRPr="009142E9" w:rsidRDefault="002B176F" w:rsidP="002B176F">
            <w:pPr>
              <w:jc w:val="center"/>
              <w:rPr>
                <w:rFonts w:ascii="Arial" w:hAnsi="Arial" w:cs="Arial"/>
              </w:rPr>
            </w:pPr>
            <w:r>
              <w:rPr>
                <w:rFonts w:ascii="Arial" w:hAnsi="Arial" w:cs="Arial"/>
              </w:rPr>
              <w:t>5</w:t>
            </w:r>
          </w:p>
        </w:tc>
        <w:tc>
          <w:tcPr>
            <w:tcW w:w="1134" w:type="dxa"/>
            <w:vAlign w:val="center"/>
          </w:tcPr>
          <w:p w14:paraId="76DB8056" w14:textId="77777777" w:rsidR="002B176F" w:rsidRPr="009142E9" w:rsidRDefault="002B176F" w:rsidP="002B176F">
            <w:pPr>
              <w:jc w:val="center"/>
              <w:rPr>
                <w:rFonts w:ascii="Arial" w:hAnsi="Arial" w:cs="Arial"/>
              </w:rPr>
            </w:pPr>
            <w:r>
              <w:rPr>
                <w:rFonts w:ascii="Arial" w:hAnsi="Arial" w:cs="Arial"/>
              </w:rPr>
              <w:t>5</w:t>
            </w:r>
          </w:p>
        </w:tc>
        <w:tc>
          <w:tcPr>
            <w:tcW w:w="1275" w:type="dxa"/>
          </w:tcPr>
          <w:p w14:paraId="5DD74F83" w14:textId="77777777" w:rsidR="002B176F" w:rsidRDefault="002B176F" w:rsidP="002B176F">
            <w:pPr>
              <w:jc w:val="center"/>
              <w:rPr>
                <w:rFonts w:ascii="Arial" w:hAnsi="Arial" w:cs="Arial"/>
              </w:rPr>
            </w:pPr>
          </w:p>
          <w:p w14:paraId="28124090" w14:textId="77777777" w:rsidR="002B176F" w:rsidRPr="004357CD" w:rsidRDefault="002B176F" w:rsidP="002B176F">
            <w:pPr>
              <w:jc w:val="center"/>
              <w:rPr>
                <w:rFonts w:ascii="Arial" w:hAnsi="Arial" w:cs="Arial"/>
              </w:rPr>
            </w:pPr>
            <w:r>
              <w:rPr>
                <w:rFonts w:ascii="Arial" w:hAnsi="Arial" w:cs="Arial"/>
              </w:rPr>
              <w:t>25</w:t>
            </w:r>
          </w:p>
        </w:tc>
        <w:tc>
          <w:tcPr>
            <w:tcW w:w="1276" w:type="dxa"/>
            <w:vAlign w:val="center"/>
          </w:tcPr>
          <w:p w14:paraId="5F43A456" w14:textId="77777777" w:rsidR="002B176F" w:rsidRPr="009142E9" w:rsidRDefault="002B176F" w:rsidP="002B176F">
            <w:pPr>
              <w:jc w:val="center"/>
              <w:rPr>
                <w:rFonts w:ascii="Arial" w:hAnsi="Arial" w:cs="Arial"/>
              </w:rPr>
            </w:pPr>
            <w:r>
              <w:rPr>
                <w:rFonts w:ascii="Arial" w:hAnsi="Arial" w:cs="Arial"/>
              </w:rPr>
              <w:t>Muy Alto</w:t>
            </w:r>
          </w:p>
        </w:tc>
      </w:tr>
      <w:tr w:rsidR="002B176F" w:rsidRPr="009142E9" w14:paraId="6D34922C" w14:textId="77777777" w:rsidTr="002B176F">
        <w:trPr>
          <w:trHeight w:val="772"/>
        </w:trPr>
        <w:tc>
          <w:tcPr>
            <w:tcW w:w="1927" w:type="dxa"/>
            <w:vMerge/>
            <w:vAlign w:val="center"/>
          </w:tcPr>
          <w:p w14:paraId="5D9BE4D1" w14:textId="77777777" w:rsidR="002B176F" w:rsidRPr="009142E9" w:rsidRDefault="002B176F" w:rsidP="002B176F">
            <w:pPr>
              <w:rPr>
                <w:rFonts w:ascii="Arial" w:hAnsi="Arial" w:cs="Arial"/>
                <w:bCs/>
              </w:rPr>
            </w:pPr>
          </w:p>
        </w:tc>
        <w:tc>
          <w:tcPr>
            <w:tcW w:w="1986" w:type="dxa"/>
            <w:vAlign w:val="center"/>
          </w:tcPr>
          <w:p w14:paraId="40A60FCD" w14:textId="77777777" w:rsidR="002B176F" w:rsidRPr="009142E9" w:rsidRDefault="002B176F" w:rsidP="002B176F">
            <w:pPr>
              <w:rPr>
                <w:rFonts w:ascii="Arial" w:hAnsi="Arial" w:cs="Arial"/>
              </w:rPr>
            </w:pPr>
            <w:r>
              <w:rPr>
                <w:rFonts w:ascii="Arial" w:hAnsi="Arial" w:cs="Arial"/>
              </w:rPr>
              <w:t>Falta de limpieza, mantenimiento de los tanques</w:t>
            </w:r>
          </w:p>
        </w:tc>
        <w:tc>
          <w:tcPr>
            <w:tcW w:w="1843" w:type="dxa"/>
            <w:vAlign w:val="center"/>
          </w:tcPr>
          <w:p w14:paraId="3DB8F833" w14:textId="77777777" w:rsidR="002B176F" w:rsidRPr="009142E9" w:rsidRDefault="002B176F" w:rsidP="002B176F">
            <w:pPr>
              <w:jc w:val="both"/>
              <w:rPr>
                <w:rFonts w:ascii="Arial" w:hAnsi="Arial" w:cs="Arial"/>
              </w:rPr>
            </w:pPr>
            <w:r>
              <w:rPr>
                <w:rFonts w:ascii="Arial" w:hAnsi="Arial" w:cs="Arial"/>
              </w:rPr>
              <w:t xml:space="preserve">Contaminación microbiológica  </w:t>
            </w:r>
          </w:p>
        </w:tc>
        <w:tc>
          <w:tcPr>
            <w:tcW w:w="1418" w:type="dxa"/>
            <w:vAlign w:val="center"/>
          </w:tcPr>
          <w:p w14:paraId="7C16965D" w14:textId="77777777" w:rsidR="002B176F" w:rsidRPr="009142E9" w:rsidRDefault="002B176F" w:rsidP="002B176F">
            <w:pPr>
              <w:jc w:val="center"/>
              <w:rPr>
                <w:rFonts w:ascii="Arial" w:hAnsi="Arial" w:cs="Arial"/>
              </w:rPr>
            </w:pPr>
            <w:r>
              <w:rPr>
                <w:rFonts w:ascii="Arial" w:hAnsi="Arial" w:cs="Arial"/>
              </w:rPr>
              <w:t>5</w:t>
            </w:r>
          </w:p>
        </w:tc>
        <w:tc>
          <w:tcPr>
            <w:tcW w:w="1134" w:type="dxa"/>
            <w:vAlign w:val="center"/>
          </w:tcPr>
          <w:p w14:paraId="099365D3" w14:textId="77777777" w:rsidR="002B176F" w:rsidRPr="009142E9" w:rsidRDefault="002B176F" w:rsidP="002B176F">
            <w:pPr>
              <w:jc w:val="center"/>
              <w:rPr>
                <w:rFonts w:ascii="Arial" w:hAnsi="Arial" w:cs="Arial"/>
              </w:rPr>
            </w:pPr>
            <w:r>
              <w:rPr>
                <w:rFonts w:ascii="Arial" w:hAnsi="Arial" w:cs="Arial"/>
              </w:rPr>
              <w:t>5</w:t>
            </w:r>
          </w:p>
        </w:tc>
        <w:tc>
          <w:tcPr>
            <w:tcW w:w="1275" w:type="dxa"/>
          </w:tcPr>
          <w:p w14:paraId="76B602D3" w14:textId="77777777" w:rsidR="002B176F" w:rsidRDefault="002B176F" w:rsidP="002B176F">
            <w:pPr>
              <w:jc w:val="center"/>
              <w:rPr>
                <w:rFonts w:ascii="Arial" w:hAnsi="Arial" w:cs="Arial"/>
              </w:rPr>
            </w:pPr>
          </w:p>
          <w:p w14:paraId="3F975B2E" w14:textId="77777777" w:rsidR="002B176F" w:rsidRPr="004357CD" w:rsidRDefault="002B176F" w:rsidP="002B176F">
            <w:pPr>
              <w:jc w:val="center"/>
              <w:rPr>
                <w:rFonts w:ascii="Arial" w:hAnsi="Arial" w:cs="Arial"/>
              </w:rPr>
            </w:pPr>
            <w:r>
              <w:rPr>
                <w:rFonts w:ascii="Arial" w:hAnsi="Arial" w:cs="Arial"/>
              </w:rPr>
              <w:t>15</w:t>
            </w:r>
          </w:p>
        </w:tc>
        <w:tc>
          <w:tcPr>
            <w:tcW w:w="1276" w:type="dxa"/>
            <w:vAlign w:val="center"/>
          </w:tcPr>
          <w:p w14:paraId="2C91B75F" w14:textId="77777777" w:rsidR="002B176F" w:rsidRPr="009142E9" w:rsidRDefault="002B176F" w:rsidP="002B176F">
            <w:pPr>
              <w:jc w:val="center"/>
              <w:rPr>
                <w:rFonts w:ascii="Arial" w:hAnsi="Arial" w:cs="Arial"/>
              </w:rPr>
            </w:pPr>
            <w:r>
              <w:rPr>
                <w:rFonts w:ascii="Arial" w:hAnsi="Arial" w:cs="Arial"/>
              </w:rPr>
              <w:t>Muy Alto</w:t>
            </w:r>
          </w:p>
        </w:tc>
      </w:tr>
      <w:tr w:rsidR="002B176F" w:rsidRPr="009142E9" w14:paraId="5F8ED42D" w14:textId="77777777" w:rsidTr="002B176F">
        <w:trPr>
          <w:trHeight w:val="772"/>
        </w:trPr>
        <w:tc>
          <w:tcPr>
            <w:tcW w:w="1927" w:type="dxa"/>
            <w:vMerge/>
            <w:vAlign w:val="center"/>
          </w:tcPr>
          <w:p w14:paraId="14D899F3" w14:textId="77777777" w:rsidR="002B176F" w:rsidRPr="009142E9" w:rsidRDefault="002B176F" w:rsidP="002B176F">
            <w:pPr>
              <w:rPr>
                <w:rFonts w:ascii="Arial" w:hAnsi="Arial" w:cs="Arial"/>
                <w:bCs/>
              </w:rPr>
            </w:pPr>
          </w:p>
        </w:tc>
        <w:tc>
          <w:tcPr>
            <w:tcW w:w="1986" w:type="dxa"/>
            <w:vAlign w:val="center"/>
          </w:tcPr>
          <w:p w14:paraId="5496AB69" w14:textId="77777777" w:rsidR="002B176F" w:rsidRPr="009142E9" w:rsidRDefault="002B176F" w:rsidP="002B176F">
            <w:pPr>
              <w:rPr>
                <w:rFonts w:ascii="Arial" w:hAnsi="Arial" w:cs="Arial"/>
              </w:rPr>
            </w:pPr>
            <w:r>
              <w:rPr>
                <w:rFonts w:ascii="Arial" w:hAnsi="Arial" w:cs="Arial"/>
              </w:rPr>
              <w:t xml:space="preserve"> Exposición a animales</w:t>
            </w:r>
          </w:p>
        </w:tc>
        <w:tc>
          <w:tcPr>
            <w:tcW w:w="1843" w:type="dxa"/>
            <w:vAlign w:val="center"/>
          </w:tcPr>
          <w:p w14:paraId="333AB476" w14:textId="77777777" w:rsidR="002B176F" w:rsidRPr="009142E9" w:rsidRDefault="002B176F" w:rsidP="002B176F">
            <w:pPr>
              <w:jc w:val="both"/>
              <w:rPr>
                <w:rFonts w:ascii="Arial" w:hAnsi="Arial" w:cs="Arial"/>
              </w:rPr>
            </w:pPr>
            <w:r w:rsidRPr="009142E9">
              <w:rPr>
                <w:rFonts w:ascii="Arial" w:hAnsi="Arial" w:cs="Arial"/>
              </w:rPr>
              <w:t>Posible contaminación microbiológico</w:t>
            </w:r>
          </w:p>
        </w:tc>
        <w:tc>
          <w:tcPr>
            <w:tcW w:w="1418" w:type="dxa"/>
            <w:vAlign w:val="center"/>
          </w:tcPr>
          <w:p w14:paraId="6E29DA1F" w14:textId="77777777" w:rsidR="002B176F" w:rsidRPr="009142E9" w:rsidRDefault="002B176F" w:rsidP="002B176F">
            <w:pPr>
              <w:jc w:val="center"/>
              <w:rPr>
                <w:rFonts w:ascii="Arial" w:hAnsi="Arial" w:cs="Arial"/>
              </w:rPr>
            </w:pPr>
            <w:r>
              <w:rPr>
                <w:rFonts w:ascii="Arial" w:hAnsi="Arial" w:cs="Arial"/>
              </w:rPr>
              <w:t>3</w:t>
            </w:r>
          </w:p>
        </w:tc>
        <w:tc>
          <w:tcPr>
            <w:tcW w:w="1134" w:type="dxa"/>
            <w:vAlign w:val="center"/>
          </w:tcPr>
          <w:p w14:paraId="56A1CD7F" w14:textId="77777777" w:rsidR="002B176F" w:rsidRPr="009142E9" w:rsidRDefault="002B176F" w:rsidP="002B176F">
            <w:pPr>
              <w:jc w:val="center"/>
              <w:rPr>
                <w:rFonts w:ascii="Arial" w:hAnsi="Arial" w:cs="Arial"/>
              </w:rPr>
            </w:pPr>
            <w:r>
              <w:rPr>
                <w:rFonts w:ascii="Arial" w:hAnsi="Arial" w:cs="Arial"/>
              </w:rPr>
              <w:t>5</w:t>
            </w:r>
          </w:p>
        </w:tc>
        <w:tc>
          <w:tcPr>
            <w:tcW w:w="1275" w:type="dxa"/>
          </w:tcPr>
          <w:p w14:paraId="18557341" w14:textId="77777777" w:rsidR="002B176F" w:rsidRDefault="002B176F" w:rsidP="002B176F">
            <w:pPr>
              <w:rPr>
                <w:rFonts w:ascii="Arial" w:hAnsi="Arial" w:cs="Arial"/>
              </w:rPr>
            </w:pPr>
          </w:p>
          <w:p w14:paraId="21335098" w14:textId="77777777" w:rsidR="002B176F" w:rsidRPr="009142E9" w:rsidRDefault="002B176F" w:rsidP="002B176F">
            <w:pPr>
              <w:jc w:val="center"/>
              <w:rPr>
                <w:rFonts w:ascii="Arial" w:hAnsi="Arial" w:cs="Arial"/>
              </w:rPr>
            </w:pPr>
            <w:r>
              <w:rPr>
                <w:rFonts w:ascii="Arial" w:hAnsi="Arial" w:cs="Arial"/>
              </w:rPr>
              <w:t>15</w:t>
            </w:r>
          </w:p>
        </w:tc>
        <w:tc>
          <w:tcPr>
            <w:tcW w:w="1276" w:type="dxa"/>
            <w:vAlign w:val="center"/>
          </w:tcPr>
          <w:p w14:paraId="48A791BD" w14:textId="77777777" w:rsidR="002B176F" w:rsidRPr="009142E9" w:rsidRDefault="002B176F" w:rsidP="002B176F">
            <w:pPr>
              <w:jc w:val="center"/>
              <w:rPr>
                <w:rFonts w:ascii="Arial" w:hAnsi="Arial" w:cs="Arial"/>
              </w:rPr>
            </w:pPr>
            <w:r>
              <w:rPr>
                <w:rFonts w:ascii="Arial" w:hAnsi="Arial" w:cs="Arial"/>
              </w:rPr>
              <w:t>Alto</w:t>
            </w:r>
          </w:p>
        </w:tc>
      </w:tr>
      <w:tr w:rsidR="002B176F" w:rsidRPr="009142E9" w14:paraId="05C77445" w14:textId="77777777" w:rsidTr="002B176F">
        <w:trPr>
          <w:trHeight w:val="772"/>
        </w:trPr>
        <w:tc>
          <w:tcPr>
            <w:tcW w:w="1927" w:type="dxa"/>
            <w:vMerge/>
            <w:vAlign w:val="center"/>
          </w:tcPr>
          <w:p w14:paraId="056EBE5C" w14:textId="77777777" w:rsidR="002B176F" w:rsidRPr="009142E9" w:rsidRDefault="002B176F" w:rsidP="002B176F">
            <w:pPr>
              <w:rPr>
                <w:rFonts w:ascii="Arial" w:hAnsi="Arial" w:cs="Arial"/>
                <w:bCs/>
              </w:rPr>
            </w:pPr>
          </w:p>
        </w:tc>
        <w:tc>
          <w:tcPr>
            <w:tcW w:w="1986" w:type="dxa"/>
            <w:vAlign w:val="center"/>
          </w:tcPr>
          <w:p w14:paraId="04897424" w14:textId="77777777" w:rsidR="002B176F" w:rsidRDefault="002B176F" w:rsidP="002B176F">
            <w:pPr>
              <w:rPr>
                <w:rFonts w:ascii="Arial" w:hAnsi="Arial" w:cs="Arial"/>
              </w:rPr>
            </w:pPr>
            <w:r>
              <w:rPr>
                <w:rFonts w:ascii="Arial" w:hAnsi="Arial" w:cs="Arial"/>
              </w:rPr>
              <w:t xml:space="preserve">Falta de  escalera para el acceso a limpieza de tanques filtros </w:t>
            </w:r>
          </w:p>
        </w:tc>
        <w:tc>
          <w:tcPr>
            <w:tcW w:w="1843" w:type="dxa"/>
            <w:vAlign w:val="center"/>
          </w:tcPr>
          <w:p w14:paraId="28393CB5" w14:textId="77777777" w:rsidR="002B176F" w:rsidRDefault="002B176F" w:rsidP="002B176F">
            <w:pPr>
              <w:jc w:val="both"/>
              <w:rPr>
                <w:rFonts w:ascii="Arial" w:hAnsi="Arial" w:cs="Arial"/>
              </w:rPr>
            </w:pPr>
            <w:r>
              <w:rPr>
                <w:rFonts w:ascii="Arial" w:hAnsi="Arial" w:cs="Arial"/>
              </w:rPr>
              <w:t>Contaminación</w:t>
            </w:r>
          </w:p>
          <w:p w14:paraId="36DAA500" w14:textId="77777777" w:rsidR="002B176F" w:rsidRPr="009142E9" w:rsidRDefault="002B176F" w:rsidP="002B176F">
            <w:pPr>
              <w:jc w:val="both"/>
              <w:rPr>
                <w:rFonts w:ascii="Arial" w:hAnsi="Arial" w:cs="Arial"/>
              </w:rPr>
            </w:pPr>
            <w:r>
              <w:rPr>
                <w:rFonts w:ascii="Arial" w:hAnsi="Arial" w:cs="Arial"/>
              </w:rPr>
              <w:t xml:space="preserve">Microbiológica </w:t>
            </w:r>
          </w:p>
        </w:tc>
        <w:tc>
          <w:tcPr>
            <w:tcW w:w="1418" w:type="dxa"/>
            <w:vAlign w:val="center"/>
          </w:tcPr>
          <w:p w14:paraId="7CF8C225" w14:textId="77777777" w:rsidR="002B176F" w:rsidRDefault="002B176F" w:rsidP="002B176F">
            <w:pPr>
              <w:jc w:val="center"/>
              <w:rPr>
                <w:rFonts w:ascii="Arial" w:hAnsi="Arial" w:cs="Arial"/>
              </w:rPr>
            </w:pPr>
            <w:r>
              <w:rPr>
                <w:rFonts w:ascii="Arial" w:hAnsi="Arial" w:cs="Arial"/>
              </w:rPr>
              <w:t>3</w:t>
            </w:r>
          </w:p>
        </w:tc>
        <w:tc>
          <w:tcPr>
            <w:tcW w:w="1134" w:type="dxa"/>
            <w:vAlign w:val="center"/>
          </w:tcPr>
          <w:p w14:paraId="6E3CFAC7" w14:textId="77777777" w:rsidR="002B176F" w:rsidRDefault="002B176F" w:rsidP="002B176F">
            <w:pPr>
              <w:jc w:val="center"/>
              <w:rPr>
                <w:rFonts w:ascii="Arial" w:hAnsi="Arial" w:cs="Arial"/>
              </w:rPr>
            </w:pPr>
            <w:r>
              <w:rPr>
                <w:rFonts w:ascii="Arial" w:hAnsi="Arial" w:cs="Arial"/>
              </w:rPr>
              <w:t>5</w:t>
            </w:r>
          </w:p>
        </w:tc>
        <w:tc>
          <w:tcPr>
            <w:tcW w:w="1275" w:type="dxa"/>
          </w:tcPr>
          <w:p w14:paraId="346D8F84" w14:textId="77777777" w:rsidR="002B176F" w:rsidRDefault="002B176F" w:rsidP="002B176F">
            <w:pPr>
              <w:rPr>
                <w:rFonts w:ascii="Arial" w:hAnsi="Arial" w:cs="Arial"/>
              </w:rPr>
            </w:pPr>
          </w:p>
          <w:p w14:paraId="6A279218" w14:textId="77777777" w:rsidR="002B176F" w:rsidRDefault="002B176F" w:rsidP="002B176F">
            <w:pPr>
              <w:rPr>
                <w:rFonts w:ascii="Arial" w:hAnsi="Arial" w:cs="Arial"/>
              </w:rPr>
            </w:pPr>
          </w:p>
          <w:p w14:paraId="0B1C8614" w14:textId="77777777" w:rsidR="002B176F" w:rsidRDefault="002B176F" w:rsidP="002B176F">
            <w:pPr>
              <w:jc w:val="center"/>
              <w:rPr>
                <w:rFonts w:ascii="Arial" w:hAnsi="Arial" w:cs="Arial"/>
              </w:rPr>
            </w:pPr>
            <w:r>
              <w:rPr>
                <w:rFonts w:ascii="Arial" w:hAnsi="Arial" w:cs="Arial"/>
              </w:rPr>
              <w:t>15</w:t>
            </w:r>
          </w:p>
        </w:tc>
        <w:tc>
          <w:tcPr>
            <w:tcW w:w="1276" w:type="dxa"/>
            <w:vAlign w:val="center"/>
          </w:tcPr>
          <w:p w14:paraId="60505B32" w14:textId="77777777" w:rsidR="002B176F" w:rsidRDefault="002B176F" w:rsidP="002B176F">
            <w:pPr>
              <w:jc w:val="center"/>
              <w:rPr>
                <w:rFonts w:ascii="Arial" w:hAnsi="Arial" w:cs="Arial"/>
              </w:rPr>
            </w:pPr>
            <w:r>
              <w:rPr>
                <w:rFonts w:ascii="Arial" w:hAnsi="Arial" w:cs="Arial"/>
              </w:rPr>
              <w:t>Alto</w:t>
            </w:r>
          </w:p>
        </w:tc>
      </w:tr>
      <w:tr w:rsidR="002B176F" w:rsidRPr="009142E9" w14:paraId="73F46C3D" w14:textId="77777777" w:rsidTr="002B176F">
        <w:trPr>
          <w:trHeight w:val="772"/>
        </w:trPr>
        <w:tc>
          <w:tcPr>
            <w:tcW w:w="1927" w:type="dxa"/>
            <w:vMerge/>
            <w:vAlign w:val="center"/>
          </w:tcPr>
          <w:p w14:paraId="4FC42C25" w14:textId="77777777" w:rsidR="002B176F" w:rsidRPr="009142E9" w:rsidRDefault="002B176F" w:rsidP="002B176F">
            <w:pPr>
              <w:rPr>
                <w:rFonts w:ascii="Arial" w:hAnsi="Arial" w:cs="Arial"/>
                <w:bCs/>
              </w:rPr>
            </w:pPr>
          </w:p>
        </w:tc>
        <w:tc>
          <w:tcPr>
            <w:tcW w:w="1986" w:type="dxa"/>
            <w:vAlign w:val="center"/>
          </w:tcPr>
          <w:p w14:paraId="33DE604F" w14:textId="77777777" w:rsidR="002B176F" w:rsidRDefault="002B176F" w:rsidP="002B176F">
            <w:pPr>
              <w:rPr>
                <w:rFonts w:ascii="Arial" w:hAnsi="Arial" w:cs="Arial"/>
              </w:rPr>
            </w:pPr>
            <w:r>
              <w:rPr>
                <w:rFonts w:ascii="Arial" w:hAnsi="Arial" w:cs="Arial"/>
              </w:rPr>
              <w:t xml:space="preserve">Falta de mantenimiento a las 18 válvulas </w:t>
            </w:r>
          </w:p>
        </w:tc>
        <w:tc>
          <w:tcPr>
            <w:tcW w:w="1843" w:type="dxa"/>
            <w:vAlign w:val="center"/>
          </w:tcPr>
          <w:p w14:paraId="75217A82" w14:textId="77777777" w:rsidR="002B176F" w:rsidRDefault="002B176F" w:rsidP="002B176F">
            <w:pPr>
              <w:jc w:val="both"/>
              <w:rPr>
                <w:rFonts w:ascii="Arial" w:hAnsi="Arial" w:cs="Arial"/>
              </w:rPr>
            </w:pPr>
            <w:r>
              <w:rPr>
                <w:rFonts w:ascii="Arial" w:hAnsi="Arial" w:cs="Arial"/>
              </w:rPr>
              <w:t xml:space="preserve">Afectación en el suministro </w:t>
            </w:r>
          </w:p>
        </w:tc>
        <w:tc>
          <w:tcPr>
            <w:tcW w:w="1418" w:type="dxa"/>
            <w:vAlign w:val="center"/>
          </w:tcPr>
          <w:p w14:paraId="2065B5D4" w14:textId="77777777" w:rsidR="002B176F" w:rsidRDefault="002B176F" w:rsidP="002B176F">
            <w:pPr>
              <w:jc w:val="center"/>
              <w:rPr>
                <w:rFonts w:ascii="Arial" w:hAnsi="Arial" w:cs="Arial"/>
              </w:rPr>
            </w:pPr>
            <w:r>
              <w:rPr>
                <w:rFonts w:ascii="Arial" w:hAnsi="Arial" w:cs="Arial"/>
              </w:rPr>
              <w:t>3</w:t>
            </w:r>
          </w:p>
        </w:tc>
        <w:tc>
          <w:tcPr>
            <w:tcW w:w="1134" w:type="dxa"/>
            <w:vAlign w:val="center"/>
          </w:tcPr>
          <w:p w14:paraId="78FD4F5E" w14:textId="77777777" w:rsidR="002B176F" w:rsidRDefault="002B176F" w:rsidP="002B176F">
            <w:pPr>
              <w:jc w:val="center"/>
              <w:rPr>
                <w:rFonts w:ascii="Arial" w:hAnsi="Arial" w:cs="Arial"/>
              </w:rPr>
            </w:pPr>
            <w:r>
              <w:rPr>
                <w:rFonts w:ascii="Arial" w:hAnsi="Arial" w:cs="Arial"/>
              </w:rPr>
              <w:t>3</w:t>
            </w:r>
          </w:p>
        </w:tc>
        <w:tc>
          <w:tcPr>
            <w:tcW w:w="1275" w:type="dxa"/>
          </w:tcPr>
          <w:p w14:paraId="28DAC2AF" w14:textId="77777777" w:rsidR="002B176F" w:rsidRDefault="002B176F" w:rsidP="002B176F">
            <w:pPr>
              <w:rPr>
                <w:rFonts w:ascii="Arial" w:hAnsi="Arial" w:cs="Arial"/>
              </w:rPr>
            </w:pPr>
          </w:p>
          <w:p w14:paraId="6B6B7F06" w14:textId="77777777" w:rsidR="002B176F" w:rsidRDefault="002B176F" w:rsidP="002B176F">
            <w:pPr>
              <w:jc w:val="center"/>
              <w:rPr>
                <w:rFonts w:ascii="Arial" w:hAnsi="Arial" w:cs="Arial"/>
              </w:rPr>
            </w:pPr>
            <w:r>
              <w:rPr>
                <w:rFonts w:ascii="Arial" w:hAnsi="Arial" w:cs="Arial"/>
              </w:rPr>
              <w:t>9</w:t>
            </w:r>
          </w:p>
        </w:tc>
        <w:tc>
          <w:tcPr>
            <w:tcW w:w="1276" w:type="dxa"/>
            <w:vAlign w:val="center"/>
          </w:tcPr>
          <w:p w14:paraId="15F50603" w14:textId="77777777" w:rsidR="002B176F" w:rsidRDefault="002B176F" w:rsidP="002B176F">
            <w:pPr>
              <w:jc w:val="center"/>
              <w:rPr>
                <w:rFonts w:ascii="Arial" w:hAnsi="Arial" w:cs="Arial"/>
              </w:rPr>
            </w:pPr>
            <w:r>
              <w:rPr>
                <w:rFonts w:ascii="Arial" w:hAnsi="Arial" w:cs="Arial"/>
              </w:rPr>
              <w:t>Bajo</w:t>
            </w:r>
          </w:p>
        </w:tc>
      </w:tr>
    </w:tbl>
    <w:p w14:paraId="02E9677C" w14:textId="77777777" w:rsidR="002B176F" w:rsidRDefault="002B176F" w:rsidP="002B176F">
      <w:pPr>
        <w:ind w:left="357"/>
        <w:jc w:val="both"/>
        <w:rPr>
          <w:rFonts w:ascii="Arial" w:hAnsi="Arial" w:cs="Arial"/>
          <w:b/>
          <w:bCs/>
          <w:u w:val="single"/>
        </w:rPr>
      </w:pPr>
    </w:p>
    <w:p w14:paraId="4F33B552" w14:textId="77777777" w:rsidR="002B176F" w:rsidRPr="009142E9" w:rsidRDefault="002B176F" w:rsidP="002B176F">
      <w:pPr>
        <w:ind w:left="357"/>
        <w:jc w:val="both"/>
        <w:rPr>
          <w:rFonts w:ascii="Arial" w:hAnsi="Arial" w:cs="Arial"/>
          <w:b/>
          <w:bCs/>
          <w:u w:val="single"/>
        </w:rPr>
      </w:pPr>
      <w:r>
        <w:rPr>
          <w:rFonts w:ascii="Arial" w:hAnsi="Arial" w:cs="Arial"/>
          <w:b/>
          <w:bCs/>
          <w:u w:val="single"/>
        </w:rPr>
        <w:br w:type="page"/>
      </w:r>
    </w:p>
    <w:tbl>
      <w:tblPr>
        <w:tblW w:w="10859" w:type="dxa"/>
        <w:tblInd w:w="-1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27"/>
        <w:gridCol w:w="1986"/>
        <w:gridCol w:w="1843"/>
        <w:gridCol w:w="10"/>
        <w:gridCol w:w="1408"/>
        <w:gridCol w:w="1134"/>
        <w:gridCol w:w="1275"/>
        <w:gridCol w:w="1276"/>
      </w:tblGrid>
      <w:tr w:rsidR="002B176F" w:rsidRPr="009142E9" w14:paraId="17F4E8AC" w14:textId="77777777" w:rsidTr="002B176F">
        <w:tc>
          <w:tcPr>
            <w:tcW w:w="1927" w:type="dxa"/>
            <w:shd w:val="clear" w:color="auto" w:fill="FFCC99"/>
          </w:tcPr>
          <w:p w14:paraId="0DBFEA41" w14:textId="77777777" w:rsidR="002B176F" w:rsidRPr="009142E9" w:rsidRDefault="002B176F" w:rsidP="002B176F">
            <w:pPr>
              <w:autoSpaceDE w:val="0"/>
              <w:autoSpaceDN w:val="0"/>
              <w:adjustRightInd w:val="0"/>
              <w:rPr>
                <w:rFonts w:ascii="Arial" w:hAnsi="Arial" w:cs="Arial"/>
                <w:b/>
                <w:bCs/>
              </w:rPr>
            </w:pPr>
            <w:r w:rsidRPr="009142E9">
              <w:rPr>
                <w:rFonts w:ascii="Arial" w:hAnsi="Arial" w:cs="Arial"/>
                <w:b/>
                <w:bCs/>
              </w:rPr>
              <w:lastRenderedPageBreak/>
              <w:t>Etapa del</w:t>
            </w:r>
          </w:p>
          <w:p w14:paraId="168A7377" w14:textId="77777777" w:rsidR="002B176F" w:rsidRPr="009142E9" w:rsidRDefault="002B176F" w:rsidP="002B176F">
            <w:pPr>
              <w:jc w:val="both"/>
              <w:rPr>
                <w:rFonts w:ascii="Arial" w:hAnsi="Arial" w:cs="Arial"/>
                <w:b/>
                <w:bCs/>
              </w:rPr>
            </w:pPr>
            <w:r w:rsidRPr="009142E9">
              <w:rPr>
                <w:rFonts w:ascii="Arial" w:hAnsi="Arial" w:cs="Arial"/>
                <w:b/>
                <w:bCs/>
              </w:rPr>
              <w:t>Proceso</w:t>
            </w:r>
          </w:p>
        </w:tc>
        <w:tc>
          <w:tcPr>
            <w:tcW w:w="1986" w:type="dxa"/>
            <w:shd w:val="clear" w:color="auto" w:fill="FFCC99"/>
          </w:tcPr>
          <w:p w14:paraId="587C6A61" w14:textId="77777777" w:rsidR="002B176F" w:rsidRPr="009142E9" w:rsidRDefault="002B176F" w:rsidP="002B176F">
            <w:pPr>
              <w:autoSpaceDE w:val="0"/>
              <w:autoSpaceDN w:val="0"/>
              <w:adjustRightInd w:val="0"/>
              <w:rPr>
                <w:rFonts w:ascii="Arial" w:hAnsi="Arial" w:cs="Arial"/>
                <w:b/>
                <w:bCs/>
              </w:rPr>
            </w:pPr>
            <w:r w:rsidRPr="009142E9">
              <w:rPr>
                <w:rFonts w:ascii="Arial" w:hAnsi="Arial" w:cs="Arial"/>
                <w:b/>
                <w:bCs/>
              </w:rPr>
              <w:t>Evento peligroso (fuente</w:t>
            </w:r>
          </w:p>
          <w:p w14:paraId="3809F663" w14:textId="77777777" w:rsidR="002B176F" w:rsidRPr="009142E9" w:rsidRDefault="002B176F" w:rsidP="002B176F">
            <w:pPr>
              <w:ind w:right="252"/>
              <w:jc w:val="both"/>
              <w:rPr>
                <w:rFonts w:ascii="Arial" w:hAnsi="Arial" w:cs="Arial"/>
                <w:b/>
                <w:bCs/>
              </w:rPr>
            </w:pPr>
            <w:r w:rsidRPr="009142E9">
              <w:rPr>
                <w:rFonts w:ascii="Arial" w:hAnsi="Arial" w:cs="Arial"/>
                <w:b/>
                <w:bCs/>
              </w:rPr>
              <w:t>de peligro)</w:t>
            </w:r>
          </w:p>
        </w:tc>
        <w:tc>
          <w:tcPr>
            <w:tcW w:w="1843" w:type="dxa"/>
            <w:shd w:val="clear" w:color="auto" w:fill="FFCC99"/>
          </w:tcPr>
          <w:p w14:paraId="713E040F" w14:textId="77777777" w:rsidR="002B176F" w:rsidRPr="009142E9" w:rsidRDefault="002B176F" w:rsidP="002B176F">
            <w:pPr>
              <w:autoSpaceDE w:val="0"/>
              <w:autoSpaceDN w:val="0"/>
              <w:adjustRightInd w:val="0"/>
              <w:rPr>
                <w:rFonts w:ascii="Arial" w:hAnsi="Arial" w:cs="Arial"/>
                <w:b/>
                <w:bCs/>
              </w:rPr>
            </w:pPr>
            <w:r w:rsidRPr="009142E9">
              <w:rPr>
                <w:rFonts w:ascii="Arial" w:hAnsi="Arial" w:cs="Arial"/>
                <w:b/>
                <w:bCs/>
              </w:rPr>
              <w:t>Tipo de</w:t>
            </w:r>
          </w:p>
          <w:p w14:paraId="732EBA51" w14:textId="77777777" w:rsidR="002B176F" w:rsidRPr="009142E9" w:rsidRDefault="002B176F" w:rsidP="002B176F">
            <w:pPr>
              <w:jc w:val="both"/>
              <w:rPr>
                <w:rFonts w:ascii="Arial" w:hAnsi="Arial" w:cs="Arial"/>
                <w:b/>
                <w:bCs/>
              </w:rPr>
            </w:pPr>
            <w:r w:rsidRPr="009142E9">
              <w:rPr>
                <w:rFonts w:ascii="Arial" w:hAnsi="Arial" w:cs="Arial"/>
                <w:b/>
                <w:bCs/>
              </w:rPr>
              <w:t>Peligro</w:t>
            </w:r>
          </w:p>
        </w:tc>
        <w:tc>
          <w:tcPr>
            <w:tcW w:w="1418" w:type="dxa"/>
            <w:gridSpan w:val="2"/>
            <w:shd w:val="clear" w:color="auto" w:fill="FFCC99"/>
          </w:tcPr>
          <w:p w14:paraId="62AEB3D4" w14:textId="77777777" w:rsidR="002B176F" w:rsidRPr="009142E9" w:rsidRDefault="002B176F" w:rsidP="002B176F">
            <w:pPr>
              <w:jc w:val="both"/>
              <w:rPr>
                <w:rFonts w:ascii="Arial" w:hAnsi="Arial" w:cs="Arial"/>
                <w:b/>
                <w:bCs/>
              </w:rPr>
            </w:pPr>
            <w:r w:rsidRPr="009142E9">
              <w:rPr>
                <w:rFonts w:ascii="Arial" w:hAnsi="Arial" w:cs="Arial"/>
                <w:b/>
                <w:bCs/>
              </w:rPr>
              <w:t>Probabilidad</w:t>
            </w:r>
          </w:p>
        </w:tc>
        <w:tc>
          <w:tcPr>
            <w:tcW w:w="1134" w:type="dxa"/>
            <w:shd w:val="clear" w:color="auto" w:fill="FFCC99"/>
          </w:tcPr>
          <w:p w14:paraId="6335B656" w14:textId="77777777" w:rsidR="002B176F" w:rsidRPr="009142E9" w:rsidRDefault="002B176F" w:rsidP="002B176F">
            <w:pPr>
              <w:autoSpaceDE w:val="0"/>
              <w:autoSpaceDN w:val="0"/>
              <w:adjustRightInd w:val="0"/>
              <w:jc w:val="center"/>
              <w:rPr>
                <w:rFonts w:ascii="Arial" w:hAnsi="Arial" w:cs="Arial"/>
                <w:b/>
                <w:bCs/>
              </w:rPr>
            </w:pPr>
            <w:r w:rsidRPr="009142E9">
              <w:rPr>
                <w:rFonts w:ascii="Arial" w:hAnsi="Arial" w:cs="Arial"/>
                <w:b/>
                <w:bCs/>
              </w:rPr>
              <w:t>Gravedad o Severidad</w:t>
            </w:r>
          </w:p>
          <w:p w14:paraId="1EA0F7C8" w14:textId="77777777" w:rsidR="002B176F" w:rsidRPr="009142E9" w:rsidRDefault="002B176F" w:rsidP="002B176F">
            <w:pPr>
              <w:jc w:val="both"/>
              <w:rPr>
                <w:rFonts w:ascii="Arial" w:hAnsi="Arial" w:cs="Arial"/>
                <w:b/>
                <w:bCs/>
              </w:rPr>
            </w:pPr>
          </w:p>
        </w:tc>
        <w:tc>
          <w:tcPr>
            <w:tcW w:w="1275" w:type="dxa"/>
            <w:shd w:val="clear" w:color="auto" w:fill="FFCC99"/>
          </w:tcPr>
          <w:p w14:paraId="204E74C5" w14:textId="77777777" w:rsidR="002B176F" w:rsidRPr="009142E9" w:rsidRDefault="002B176F" w:rsidP="002B176F">
            <w:pPr>
              <w:jc w:val="both"/>
              <w:rPr>
                <w:rFonts w:ascii="Arial" w:hAnsi="Arial" w:cs="Arial"/>
                <w:b/>
                <w:bCs/>
              </w:rPr>
            </w:pPr>
            <w:r w:rsidRPr="009142E9">
              <w:rPr>
                <w:rFonts w:ascii="Arial" w:hAnsi="Arial" w:cs="Arial"/>
                <w:b/>
                <w:bCs/>
              </w:rPr>
              <w:t>Puntuación</w:t>
            </w:r>
          </w:p>
        </w:tc>
        <w:tc>
          <w:tcPr>
            <w:tcW w:w="1276" w:type="dxa"/>
            <w:shd w:val="clear" w:color="auto" w:fill="FFCC99"/>
          </w:tcPr>
          <w:p w14:paraId="7CE27D7C" w14:textId="77777777" w:rsidR="002B176F" w:rsidRPr="009142E9" w:rsidRDefault="002B176F" w:rsidP="002B176F">
            <w:pPr>
              <w:jc w:val="both"/>
              <w:rPr>
                <w:rFonts w:ascii="Arial" w:hAnsi="Arial" w:cs="Arial"/>
                <w:b/>
                <w:bCs/>
              </w:rPr>
            </w:pPr>
            <w:r w:rsidRPr="009142E9">
              <w:rPr>
                <w:rFonts w:ascii="Arial" w:hAnsi="Arial" w:cs="Arial"/>
                <w:b/>
                <w:bCs/>
              </w:rPr>
              <w:t>Evaluación del Riesgo</w:t>
            </w:r>
          </w:p>
        </w:tc>
      </w:tr>
      <w:tr w:rsidR="002B176F" w:rsidRPr="009142E9" w14:paraId="4E9A8083" w14:textId="77777777" w:rsidTr="002B176F">
        <w:trPr>
          <w:trHeight w:val="670"/>
        </w:trPr>
        <w:tc>
          <w:tcPr>
            <w:tcW w:w="1927" w:type="dxa"/>
            <w:vMerge w:val="restart"/>
            <w:vAlign w:val="center"/>
          </w:tcPr>
          <w:p w14:paraId="298ED43F" w14:textId="77777777" w:rsidR="002B176F" w:rsidRDefault="002B176F" w:rsidP="002B176F">
            <w:pPr>
              <w:ind w:right="-252"/>
              <w:rPr>
                <w:rFonts w:ascii="Arial" w:hAnsi="Arial" w:cs="Arial"/>
                <w:b/>
                <w:bCs/>
              </w:rPr>
            </w:pPr>
            <w:r>
              <w:rPr>
                <w:rFonts w:ascii="Arial" w:hAnsi="Arial" w:cs="Arial"/>
                <w:b/>
                <w:bCs/>
              </w:rPr>
              <w:t>TANQUES DE ALMACENAMIENTO</w:t>
            </w:r>
          </w:p>
        </w:tc>
        <w:tc>
          <w:tcPr>
            <w:tcW w:w="1986" w:type="dxa"/>
            <w:vAlign w:val="center"/>
          </w:tcPr>
          <w:p w14:paraId="67712C7B" w14:textId="77777777" w:rsidR="002B176F" w:rsidRDefault="002B176F" w:rsidP="002B176F">
            <w:pPr>
              <w:rPr>
                <w:rFonts w:ascii="Arial" w:hAnsi="Arial" w:cs="Arial"/>
              </w:rPr>
            </w:pPr>
            <w:r>
              <w:rPr>
                <w:rFonts w:ascii="Arial" w:hAnsi="Arial" w:cs="Arial"/>
              </w:rPr>
              <w:t xml:space="preserve">Falta de planta potabilizadora </w:t>
            </w:r>
          </w:p>
        </w:tc>
        <w:tc>
          <w:tcPr>
            <w:tcW w:w="1843" w:type="dxa"/>
            <w:vAlign w:val="center"/>
          </w:tcPr>
          <w:p w14:paraId="7BC46257" w14:textId="77777777" w:rsidR="002B176F" w:rsidRDefault="002B176F" w:rsidP="002B176F">
            <w:pPr>
              <w:rPr>
                <w:rFonts w:ascii="Arial" w:hAnsi="Arial" w:cs="Arial"/>
              </w:rPr>
            </w:pPr>
            <w:r>
              <w:rPr>
                <w:rFonts w:ascii="Arial" w:hAnsi="Arial" w:cs="Arial"/>
              </w:rPr>
              <w:t xml:space="preserve">Deficiencia en la calidad de agua </w:t>
            </w:r>
          </w:p>
          <w:p w14:paraId="37FDA6E1" w14:textId="77777777" w:rsidR="002B176F" w:rsidRDefault="002B176F" w:rsidP="002B176F">
            <w:pPr>
              <w:rPr>
                <w:rFonts w:ascii="Arial" w:hAnsi="Arial" w:cs="Arial"/>
              </w:rPr>
            </w:pPr>
            <w:r>
              <w:rPr>
                <w:rFonts w:ascii="Arial" w:hAnsi="Arial" w:cs="Arial"/>
              </w:rPr>
              <w:t>Microbiológico, Fisicoquímico</w:t>
            </w:r>
          </w:p>
        </w:tc>
        <w:tc>
          <w:tcPr>
            <w:tcW w:w="1418" w:type="dxa"/>
            <w:gridSpan w:val="2"/>
            <w:vAlign w:val="center"/>
          </w:tcPr>
          <w:p w14:paraId="18F7E892" w14:textId="77777777" w:rsidR="002B176F" w:rsidRDefault="002B176F" w:rsidP="002B176F">
            <w:pPr>
              <w:jc w:val="center"/>
              <w:rPr>
                <w:rFonts w:ascii="Arial" w:hAnsi="Arial" w:cs="Arial"/>
              </w:rPr>
            </w:pPr>
            <w:r>
              <w:rPr>
                <w:rFonts w:ascii="Arial" w:hAnsi="Arial" w:cs="Arial"/>
              </w:rPr>
              <w:t>5</w:t>
            </w:r>
          </w:p>
        </w:tc>
        <w:tc>
          <w:tcPr>
            <w:tcW w:w="1134" w:type="dxa"/>
            <w:vAlign w:val="center"/>
          </w:tcPr>
          <w:p w14:paraId="79A1F2EA" w14:textId="77777777" w:rsidR="002B176F" w:rsidRDefault="002B176F" w:rsidP="002B176F">
            <w:pPr>
              <w:jc w:val="center"/>
              <w:rPr>
                <w:rFonts w:ascii="Arial" w:hAnsi="Arial" w:cs="Arial"/>
              </w:rPr>
            </w:pPr>
            <w:r>
              <w:rPr>
                <w:rFonts w:ascii="Arial" w:hAnsi="Arial" w:cs="Arial"/>
              </w:rPr>
              <w:t>5</w:t>
            </w:r>
          </w:p>
        </w:tc>
        <w:tc>
          <w:tcPr>
            <w:tcW w:w="1275" w:type="dxa"/>
          </w:tcPr>
          <w:p w14:paraId="54F0FEF5" w14:textId="77777777" w:rsidR="002B176F" w:rsidRDefault="002B176F" w:rsidP="002B176F">
            <w:pPr>
              <w:jc w:val="center"/>
              <w:rPr>
                <w:rFonts w:ascii="Arial" w:hAnsi="Arial" w:cs="Arial"/>
              </w:rPr>
            </w:pPr>
          </w:p>
          <w:p w14:paraId="3C71D1E6" w14:textId="77777777" w:rsidR="002B176F" w:rsidRDefault="002B176F" w:rsidP="002B176F">
            <w:pPr>
              <w:rPr>
                <w:rFonts w:ascii="Arial" w:hAnsi="Arial" w:cs="Arial"/>
              </w:rPr>
            </w:pPr>
          </w:p>
          <w:p w14:paraId="758E36AC" w14:textId="77777777" w:rsidR="002B176F" w:rsidRPr="00BC1E44" w:rsidRDefault="002B176F" w:rsidP="002B176F">
            <w:pPr>
              <w:jc w:val="center"/>
              <w:rPr>
                <w:rFonts w:ascii="Arial" w:hAnsi="Arial" w:cs="Arial"/>
              </w:rPr>
            </w:pPr>
            <w:r>
              <w:rPr>
                <w:rFonts w:ascii="Arial" w:hAnsi="Arial" w:cs="Arial"/>
              </w:rPr>
              <w:t>25</w:t>
            </w:r>
          </w:p>
        </w:tc>
        <w:tc>
          <w:tcPr>
            <w:tcW w:w="1276" w:type="dxa"/>
            <w:vAlign w:val="center"/>
          </w:tcPr>
          <w:p w14:paraId="6BD467AE" w14:textId="77777777" w:rsidR="002B176F" w:rsidRDefault="002B176F" w:rsidP="002B176F">
            <w:pPr>
              <w:jc w:val="center"/>
              <w:rPr>
                <w:rFonts w:ascii="Arial" w:hAnsi="Arial" w:cs="Arial"/>
              </w:rPr>
            </w:pPr>
            <w:r>
              <w:rPr>
                <w:rFonts w:ascii="Arial" w:hAnsi="Arial" w:cs="Arial"/>
              </w:rPr>
              <w:t>Muy Alto</w:t>
            </w:r>
          </w:p>
        </w:tc>
      </w:tr>
      <w:tr w:rsidR="002B176F" w:rsidRPr="009142E9" w14:paraId="02694B0A" w14:textId="77777777" w:rsidTr="002B176F">
        <w:trPr>
          <w:trHeight w:val="670"/>
        </w:trPr>
        <w:tc>
          <w:tcPr>
            <w:tcW w:w="1927" w:type="dxa"/>
            <w:vMerge/>
            <w:vAlign w:val="center"/>
          </w:tcPr>
          <w:p w14:paraId="1840F6A3" w14:textId="77777777" w:rsidR="002B176F" w:rsidRDefault="002B176F" w:rsidP="002B176F">
            <w:pPr>
              <w:ind w:right="-252"/>
              <w:rPr>
                <w:rFonts w:ascii="Arial" w:hAnsi="Arial" w:cs="Arial"/>
                <w:b/>
                <w:bCs/>
              </w:rPr>
            </w:pPr>
          </w:p>
        </w:tc>
        <w:tc>
          <w:tcPr>
            <w:tcW w:w="1986" w:type="dxa"/>
            <w:vAlign w:val="center"/>
          </w:tcPr>
          <w:p w14:paraId="0F4284EA" w14:textId="77777777" w:rsidR="002B176F" w:rsidRDefault="002B176F" w:rsidP="002B176F">
            <w:pPr>
              <w:rPr>
                <w:rFonts w:ascii="Arial" w:hAnsi="Arial" w:cs="Arial"/>
              </w:rPr>
            </w:pPr>
            <w:r>
              <w:rPr>
                <w:rFonts w:ascii="Arial" w:hAnsi="Arial" w:cs="Arial"/>
              </w:rPr>
              <w:t xml:space="preserve">Falta de andadores que faciliten la operación </w:t>
            </w:r>
          </w:p>
        </w:tc>
        <w:tc>
          <w:tcPr>
            <w:tcW w:w="1843" w:type="dxa"/>
            <w:vAlign w:val="center"/>
          </w:tcPr>
          <w:p w14:paraId="05F1B33E" w14:textId="77777777" w:rsidR="002B176F" w:rsidRDefault="002B176F" w:rsidP="002B176F">
            <w:pPr>
              <w:rPr>
                <w:rFonts w:ascii="Arial" w:hAnsi="Arial" w:cs="Arial"/>
              </w:rPr>
            </w:pPr>
            <w:r>
              <w:rPr>
                <w:rFonts w:ascii="Arial" w:hAnsi="Arial" w:cs="Arial"/>
              </w:rPr>
              <w:t xml:space="preserve">Riesgo de accidentes por operar en lugares inseguros </w:t>
            </w:r>
          </w:p>
        </w:tc>
        <w:tc>
          <w:tcPr>
            <w:tcW w:w="1418" w:type="dxa"/>
            <w:gridSpan w:val="2"/>
            <w:vAlign w:val="center"/>
          </w:tcPr>
          <w:p w14:paraId="247607C6" w14:textId="77777777" w:rsidR="002B176F" w:rsidRDefault="002B176F" w:rsidP="002B176F">
            <w:pPr>
              <w:jc w:val="center"/>
              <w:rPr>
                <w:rFonts w:ascii="Arial" w:hAnsi="Arial" w:cs="Arial"/>
              </w:rPr>
            </w:pPr>
            <w:r>
              <w:rPr>
                <w:rFonts w:ascii="Arial" w:hAnsi="Arial" w:cs="Arial"/>
              </w:rPr>
              <w:t>5</w:t>
            </w:r>
          </w:p>
        </w:tc>
        <w:tc>
          <w:tcPr>
            <w:tcW w:w="1134" w:type="dxa"/>
            <w:vAlign w:val="center"/>
          </w:tcPr>
          <w:p w14:paraId="5F14FDE3" w14:textId="77777777" w:rsidR="002B176F" w:rsidRDefault="002B176F" w:rsidP="002B176F">
            <w:pPr>
              <w:jc w:val="center"/>
              <w:rPr>
                <w:rFonts w:ascii="Arial" w:hAnsi="Arial" w:cs="Arial"/>
              </w:rPr>
            </w:pPr>
            <w:r>
              <w:rPr>
                <w:rFonts w:ascii="Arial" w:hAnsi="Arial" w:cs="Arial"/>
              </w:rPr>
              <w:t xml:space="preserve">  4</w:t>
            </w:r>
          </w:p>
        </w:tc>
        <w:tc>
          <w:tcPr>
            <w:tcW w:w="1275" w:type="dxa"/>
          </w:tcPr>
          <w:p w14:paraId="435CC7D4" w14:textId="77777777" w:rsidR="002B176F" w:rsidRDefault="002B176F" w:rsidP="002B176F">
            <w:pPr>
              <w:jc w:val="center"/>
              <w:rPr>
                <w:rFonts w:ascii="Arial" w:hAnsi="Arial" w:cs="Arial"/>
              </w:rPr>
            </w:pPr>
          </w:p>
          <w:p w14:paraId="596AEC1A" w14:textId="77777777" w:rsidR="002B176F" w:rsidRDefault="002B176F" w:rsidP="002B176F">
            <w:pPr>
              <w:rPr>
                <w:rFonts w:ascii="Arial" w:hAnsi="Arial" w:cs="Arial"/>
              </w:rPr>
            </w:pPr>
          </w:p>
          <w:p w14:paraId="75F08459" w14:textId="77777777" w:rsidR="002B176F" w:rsidRPr="00340390" w:rsidRDefault="002B176F" w:rsidP="002B176F">
            <w:pPr>
              <w:jc w:val="center"/>
              <w:rPr>
                <w:rFonts w:ascii="Arial" w:hAnsi="Arial" w:cs="Arial"/>
              </w:rPr>
            </w:pPr>
            <w:r>
              <w:rPr>
                <w:rFonts w:ascii="Arial" w:hAnsi="Arial" w:cs="Arial"/>
              </w:rPr>
              <w:t>20</w:t>
            </w:r>
          </w:p>
        </w:tc>
        <w:tc>
          <w:tcPr>
            <w:tcW w:w="1276" w:type="dxa"/>
            <w:vAlign w:val="center"/>
          </w:tcPr>
          <w:p w14:paraId="2712418B" w14:textId="77777777" w:rsidR="002B176F" w:rsidRDefault="002B176F" w:rsidP="002B176F">
            <w:pPr>
              <w:jc w:val="center"/>
              <w:rPr>
                <w:rFonts w:ascii="Arial" w:hAnsi="Arial" w:cs="Arial"/>
              </w:rPr>
            </w:pPr>
            <w:r>
              <w:rPr>
                <w:rFonts w:ascii="Arial" w:hAnsi="Arial" w:cs="Arial"/>
              </w:rPr>
              <w:t>Riesgo Alto</w:t>
            </w:r>
          </w:p>
        </w:tc>
      </w:tr>
      <w:tr w:rsidR="002B176F" w:rsidRPr="009142E9" w14:paraId="6864CE7A" w14:textId="77777777" w:rsidTr="002B176F">
        <w:trPr>
          <w:trHeight w:val="670"/>
        </w:trPr>
        <w:tc>
          <w:tcPr>
            <w:tcW w:w="1927" w:type="dxa"/>
            <w:vMerge/>
            <w:vAlign w:val="center"/>
          </w:tcPr>
          <w:p w14:paraId="1C70746F" w14:textId="77777777" w:rsidR="002B176F" w:rsidRDefault="002B176F" w:rsidP="002B176F">
            <w:pPr>
              <w:ind w:right="-252"/>
              <w:rPr>
                <w:rFonts w:ascii="Arial" w:hAnsi="Arial" w:cs="Arial"/>
                <w:b/>
                <w:bCs/>
              </w:rPr>
            </w:pPr>
          </w:p>
        </w:tc>
        <w:tc>
          <w:tcPr>
            <w:tcW w:w="1986" w:type="dxa"/>
            <w:vAlign w:val="center"/>
          </w:tcPr>
          <w:p w14:paraId="212F89D7" w14:textId="77777777" w:rsidR="002B176F" w:rsidRDefault="002B176F" w:rsidP="002B176F">
            <w:pPr>
              <w:rPr>
                <w:rFonts w:ascii="Arial" w:hAnsi="Arial" w:cs="Arial"/>
              </w:rPr>
            </w:pPr>
            <w:r>
              <w:rPr>
                <w:rFonts w:ascii="Arial" w:hAnsi="Arial" w:cs="Arial"/>
              </w:rPr>
              <w:t xml:space="preserve">Falta de cunetas alrededor de los tanques </w:t>
            </w:r>
          </w:p>
        </w:tc>
        <w:tc>
          <w:tcPr>
            <w:tcW w:w="1843" w:type="dxa"/>
            <w:vAlign w:val="center"/>
          </w:tcPr>
          <w:p w14:paraId="37C7BA79" w14:textId="77777777" w:rsidR="002B176F" w:rsidRDefault="002B176F" w:rsidP="002B176F">
            <w:pPr>
              <w:rPr>
                <w:rFonts w:ascii="Arial" w:hAnsi="Arial" w:cs="Arial"/>
              </w:rPr>
            </w:pPr>
            <w:r>
              <w:rPr>
                <w:rFonts w:ascii="Arial" w:hAnsi="Arial" w:cs="Arial"/>
              </w:rPr>
              <w:t xml:space="preserve"> En caso de rebase, existe deslave, zona insegura por lodos </w:t>
            </w:r>
          </w:p>
        </w:tc>
        <w:tc>
          <w:tcPr>
            <w:tcW w:w="1418" w:type="dxa"/>
            <w:gridSpan w:val="2"/>
            <w:vAlign w:val="center"/>
          </w:tcPr>
          <w:p w14:paraId="044984BC" w14:textId="77777777" w:rsidR="002B176F" w:rsidRDefault="002B176F" w:rsidP="002B176F">
            <w:pPr>
              <w:jc w:val="center"/>
              <w:rPr>
                <w:rFonts w:ascii="Arial" w:hAnsi="Arial" w:cs="Arial"/>
              </w:rPr>
            </w:pPr>
            <w:r>
              <w:rPr>
                <w:rFonts w:ascii="Arial" w:hAnsi="Arial" w:cs="Arial"/>
              </w:rPr>
              <w:t>5</w:t>
            </w:r>
          </w:p>
        </w:tc>
        <w:tc>
          <w:tcPr>
            <w:tcW w:w="1134" w:type="dxa"/>
            <w:vAlign w:val="center"/>
          </w:tcPr>
          <w:p w14:paraId="1375CC6F" w14:textId="77777777" w:rsidR="002B176F" w:rsidRDefault="002B176F" w:rsidP="002B176F">
            <w:pPr>
              <w:jc w:val="center"/>
              <w:rPr>
                <w:rFonts w:ascii="Arial" w:hAnsi="Arial" w:cs="Arial"/>
              </w:rPr>
            </w:pPr>
            <w:r>
              <w:rPr>
                <w:rFonts w:ascii="Arial" w:hAnsi="Arial" w:cs="Arial"/>
              </w:rPr>
              <w:t>4</w:t>
            </w:r>
          </w:p>
        </w:tc>
        <w:tc>
          <w:tcPr>
            <w:tcW w:w="1275" w:type="dxa"/>
          </w:tcPr>
          <w:p w14:paraId="29307147" w14:textId="77777777" w:rsidR="002B176F" w:rsidRDefault="002B176F" w:rsidP="002B176F">
            <w:pPr>
              <w:jc w:val="center"/>
              <w:rPr>
                <w:rFonts w:ascii="Arial" w:hAnsi="Arial" w:cs="Arial"/>
              </w:rPr>
            </w:pPr>
          </w:p>
          <w:p w14:paraId="4276780D" w14:textId="77777777" w:rsidR="002B176F" w:rsidRDefault="002B176F" w:rsidP="002B176F">
            <w:pPr>
              <w:jc w:val="center"/>
              <w:rPr>
                <w:rFonts w:ascii="Arial" w:hAnsi="Arial" w:cs="Arial"/>
              </w:rPr>
            </w:pPr>
          </w:p>
          <w:p w14:paraId="55E85A98" w14:textId="77777777" w:rsidR="002B176F" w:rsidRDefault="002B176F" w:rsidP="002B176F">
            <w:pPr>
              <w:jc w:val="center"/>
              <w:rPr>
                <w:rFonts w:ascii="Arial" w:hAnsi="Arial" w:cs="Arial"/>
              </w:rPr>
            </w:pPr>
            <w:r>
              <w:rPr>
                <w:rFonts w:ascii="Arial" w:hAnsi="Arial" w:cs="Arial"/>
              </w:rPr>
              <w:t>20</w:t>
            </w:r>
          </w:p>
        </w:tc>
        <w:tc>
          <w:tcPr>
            <w:tcW w:w="1276" w:type="dxa"/>
            <w:vAlign w:val="center"/>
          </w:tcPr>
          <w:p w14:paraId="4DE86B2F" w14:textId="77777777" w:rsidR="002B176F" w:rsidRDefault="002B176F" w:rsidP="002B176F">
            <w:pPr>
              <w:jc w:val="center"/>
              <w:rPr>
                <w:rFonts w:ascii="Arial" w:hAnsi="Arial" w:cs="Arial"/>
              </w:rPr>
            </w:pPr>
            <w:r>
              <w:rPr>
                <w:rFonts w:ascii="Arial" w:hAnsi="Arial" w:cs="Arial"/>
              </w:rPr>
              <w:t>Riesgo Alto</w:t>
            </w:r>
          </w:p>
        </w:tc>
      </w:tr>
      <w:tr w:rsidR="002B176F" w:rsidRPr="009142E9" w14:paraId="29B85D7B" w14:textId="77777777" w:rsidTr="002B176F">
        <w:trPr>
          <w:trHeight w:val="670"/>
        </w:trPr>
        <w:tc>
          <w:tcPr>
            <w:tcW w:w="1927" w:type="dxa"/>
            <w:vMerge/>
            <w:vAlign w:val="center"/>
          </w:tcPr>
          <w:p w14:paraId="7E520771" w14:textId="77777777" w:rsidR="002B176F" w:rsidRPr="009142E9" w:rsidRDefault="002B176F" w:rsidP="002B176F">
            <w:pPr>
              <w:ind w:right="-252"/>
              <w:rPr>
                <w:rFonts w:ascii="Arial" w:hAnsi="Arial" w:cs="Arial"/>
                <w:b/>
                <w:bCs/>
              </w:rPr>
            </w:pPr>
          </w:p>
        </w:tc>
        <w:tc>
          <w:tcPr>
            <w:tcW w:w="1986" w:type="dxa"/>
            <w:vAlign w:val="center"/>
          </w:tcPr>
          <w:p w14:paraId="2BF4742F" w14:textId="77777777" w:rsidR="002B176F" w:rsidRPr="009142E9" w:rsidRDefault="002B176F" w:rsidP="002B176F">
            <w:pPr>
              <w:rPr>
                <w:rFonts w:ascii="Arial" w:hAnsi="Arial" w:cs="Arial"/>
              </w:rPr>
            </w:pPr>
            <w:r>
              <w:rPr>
                <w:rFonts w:ascii="Arial" w:hAnsi="Arial" w:cs="Arial"/>
              </w:rPr>
              <w:t>Losa agrietada</w:t>
            </w:r>
          </w:p>
        </w:tc>
        <w:tc>
          <w:tcPr>
            <w:tcW w:w="1843" w:type="dxa"/>
            <w:vAlign w:val="center"/>
          </w:tcPr>
          <w:p w14:paraId="5C1A0BE9" w14:textId="77777777" w:rsidR="002B176F" w:rsidRPr="009142E9" w:rsidRDefault="002B176F" w:rsidP="002B176F">
            <w:pPr>
              <w:rPr>
                <w:rFonts w:ascii="Arial" w:hAnsi="Arial" w:cs="Arial"/>
              </w:rPr>
            </w:pPr>
            <w:r>
              <w:rPr>
                <w:rFonts w:ascii="Arial" w:hAnsi="Arial" w:cs="Arial"/>
              </w:rPr>
              <w:t>Posible derrumbe, Falta de suministro a la población</w:t>
            </w:r>
          </w:p>
        </w:tc>
        <w:tc>
          <w:tcPr>
            <w:tcW w:w="1418" w:type="dxa"/>
            <w:gridSpan w:val="2"/>
            <w:vAlign w:val="center"/>
          </w:tcPr>
          <w:p w14:paraId="6E47C581" w14:textId="77777777" w:rsidR="002B176F" w:rsidRPr="009142E9" w:rsidRDefault="002B176F" w:rsidP="002B176F">
            <w:pPr>
              <w:jc w:val="center"/>
              <w:rPr>
                <w:rFonts w:ascii="Arial" w:hAnsi="Arial" w:cs="Arial"/>
              </w:rPr>
            </w:pPr>
            <w:r>
              <w:rPr>
                <w:rFonts w:ascii="Arial" w:hAnsi="Arial" w:cs="Arial"/>
              </w:rPr>
              <w:t>5</w:t>
            </w:r>
          </w:p>
        </w:tc>
        <w:tc>
          <w:tcPr>
            <w:tcW w:w="1134" w:type="dxa"/>
            <w:vAlign w:val="center"/>
          </w:tcPr>
          <w:p w14:paraId="5270DA3A" w14:textId="77777777" w:rsidR="002B176F" w:rsidRPr="009142E9" w:rsidRDefault="002B176F" w:rsidP="002B176F">
            <w:pPr>
              <w:jc w:val="center"/>
              <w:rPr>
                <w:rFonts w:ascii="Arial" w:hAnsi="Arial" w:cs="Arial"/>
              </w:rPr>
            </w:pPr>
            <w:r>
              <w:rPr>
                <w:rFonts w:ascii="Arial" w:hAnsi="Arial" w:cs="Arial"/>
              </w:rPr>
              <w:t>3</w:t>
            </w:r>
          </w:p>
        </w:tc>
        <w:tc>
          <w:tcPr>
            <w:tcW w:w="1275" w:type="dxa"/>
          </w:tcPr>
          <w:p w14:paraId="4E70C05B" w14:textId="77777777" w:rsidR="002B176F" w:rsidRDefault="002B176F" w:rsidP="002B176F">
            <w:pPr>
              <w:jc w:val="center"/>
              <w:rPr>
                <w:rFonts w:ascii="Arial" w:hAnsi="Arial" w:cs="Arial"/>
              </w:rPr>
            </w:pPr>
          </w:p>
          <w:p w14:paraId="5690425E" w14:textId="77777777" w:rsidR="002B176F" w:rsidRPr="004357CD" w:rsidRDefault="002B176F" w:rsidP="002B176F">
            <w:pPr>
              <w:jc w:val="center"/>
              <w:rPr>
                <w:rFonts w:ascii="Arial" w:hAnsi="Arial" w:cs="Arial"/>
              </w:rPr>
            </w:pPr>
            <w:r>
              <w:rPr>
                <w:rFonts w:ascii="Arial" w:hAnsi="Arial" w:cs="Arial"/>
              </w:rPr>
              <w:t>15</w:t>
            </w:r>
          </w:p>
        </w:tc>
        <w:tc>
          <w:tcPr>
            <w:tcW w:w="1276" w:type="dxa"/>
            <w:vAlign w:val="center"/>
          </w:tcPr>
          <w:p w14:paraId="774EEBC8" w14:textId="77777777" w:rsidR="002B176F" w:rsidRPr="009142E9" w:rsidRDefault="002B176F" w:rsidP="002B176F">
            <w:pPr>
              <w:jc w:val="center"/>
              <w:rPr>
                <w:rFonts w:ascii="Arial" w:hAnsi="Arial" w:cs="Arial"/>
              </w:rPr>
            </w:pPr>
            <w:r>
              <w:rPr>
                <w:rFonts w:ascii="Arial" w:hAnsi="Arial" w:cs="Arial"/>
              </w:rPr>
              <w:t>Alto</w:t>
            </w:r>
          </w:p>
        </w:tc>
      </w:tr>
      <w:tr w:rsidR="002B176F" w:rsidRPr="009142E9" w14:paraId="2707D47C" w14:textId="77777777" w:rsidTr="002B176F">
        <w:trPr>
          <w:trHeight w:val="772"/>
        </w:trPr>
        <w:tc>
          <w:tcPr>
            <w:tcW w:w="1927" w:type="dxa"/>
            <w:vMerge/>
            <w:vAlign w:val="center"/>
          </w:tcPr>
          <w:p w14:paraId="20E6FB0C" w14:textId="77777777" w:rsidR="002B176F" w:rsidRPr="009142E9" w:rsidRDefault="002B176F" w:rsidP="002B176F">
            <w:pPr>
              <w:rPr>
                <w:rFonts w:ascii="Arial" w:hAnsi="Arial" w:cs="Arial"/>
                <w:bCs/>
              </w:rPr>
            </w:pPr>
          </w:p>
        </w:tc>
        <w:tc>
          <w:tcPr>
            <w:tcW w:w="1986" w:type="dxa"/>
            <w:vAlign w:val="center"/>
          </w:tcPr>
          <w:p w14:paraId="5839BA26" w14:textId="77777777" w:rsidR="002B176F" w:rsidRPr="009142E9" w:rsidRDefault="002B176F" w:rsidP="002B176F">
            <w:pPr>
              <w:rPr>
                <w:rFonts w:ascii="Arial" w:hAnsi="Arial" w:cs="Arial"/>
              </w:rPr>
            </w:pPr>
            <w:r>
              <w:rPr>
                <w:rFonts w:ascii="Arial" w:hAnsi="Arial" w:cs="Arial"/>
              </w:rPr>
              <w:t>Falta de protección en tapas, ventanillas y pintura</w:t>
            </w:r>
          </w:p>
        </w:tc>
        <w:tc>
          <w:tcPr>
            <w:tcW w:w="1843" w:type="dxa"/>
            <w:vAlign w:val="center"/>
          </w:tcPr>
          <w:p w14:paraId="39A725E3" w14:textId="77777777" w:rsidR="002B176F" w:rsidRPr="009142E9" w:rsidRDefault="002B176F" w:rsidP="002B176F">
            <w:pPr>
              <w:jc w:val="both"/>
              <w:rPr>
                <w:rFonts w:ascii="Arial" w:hAnsi="Arial" w:cs="Arial"/>
              </w:rPr>
            </w:pPr>
            <w:r>
              <w:rPr>
                <w:rFonts w:ascii="Arial" w:hAnsi="Arial" w:cs="Arial"/>
              </w:rPr>
              <w:t xml:space="preserve">Posible contaminación microbiológica </w:t>
            </w:r>
          </w:p>
        </w:tc>
        <w:tc>
          <w:tcPr>
            <w:tcW w:w="1418" w:type="dxa"/>
            <w:gridSpan w:val="2"/>
            <w:vAlign w:val="center"/>
          </w:tcPr>
          <w:p w14:paraId="5C654663" w14:textId="77777777" w:rsidR="002B176F" w:rsidRPr="009142E9" w:rsidRDefault="002B176F" w:rsidP="002B176F">
            <w:pPr>
              <w:jc w:val="center"/>
              <w:rPr>
                <w:rFonts w:ascii="Arial" w:hAnsi="Arial" w:cs="Arial"/>
              </w:rPr>
            </w:pPr>
            <w:r>
              <w:rPr>
                <w:rFonts w:ascii="Arial" w:hAnsi="Arial" w:cs="Arial"/>
              </w:rPr>
              <w:t>3</w:t>
            </w:r>
          </w:p>
        </w:tc>
        <w:tc>
          <w:tcPr>
            <w:tcW w:w="1134" w:type="dxa"/>
            <w:vAlign w:val="center"/>
          </w:tcPr>
          <w:p w14:paraId="344A2466" w14:textId="77777777" w:rsidR="002B176F" w:rsidRPr="009142E9" w:rsidRDefault="002B176F" w:rsidP="002B176F">
            <w:pPr>
              <w:jc w:val="center"/>
              <w:rPr>
                <w:rFonts w:ascii="Arial" w:hAnsi="Arial" w:cs="Arial"/>
              </w:rPr>
            </w:pPr>
            <w:r>
              <w:rPr>
                <w:rFonts w:ascii="Arial" w:hAnsi="Arial" w:cs="Arial"/>
              </w:rPr>
              <w:t>5</w:t>
            </w:r>
          </w:p>
        </w:tc>
        <w:tc>
          <w:tcPr>
            <w:tcW w:w="1275" w:type="dxa"/>
          </w:tcPr>
          <w:p w14:paraId="1B632E21" w14:textId="77777777" w:rsidR="002B176F" w:rsidRDefault="002B176F" w:rsidP="002B176F">
            <w:pPr>
              <w:jc w:val="center"/>
              <w:rPr>
                <w:rFonts w:ascii="Arial" w:hAnsi="Arial" w:cs="Arial"/>
              </w:rPr>
            </w:pPr>
          </w:p>
          <w:p w14:paraId="46ED6FFF" w14:textId="77777777" w:rsidR="002B176F" w:rsidRDefault="002B176F" w:rsidP="002B176F">
            <w:pPr>
              <w:rPr>
                <w:rFonts w:ascii="Arial" w:hAnsi="Arial" w:cs="Arial"/>
              </w:rPr>
            </w:pPr>
          </w:p>
          <w:p w14:paraId="1DEE5278" w14:textId="77777777" w:rsidR="002B176F" w:rsidRPr="004357CD" w:rsidRDefault="002B176F" w:rsidP="002B176F">
            <w:pPr>
              <w:jc w:val="center"/>
              <w:rPr>
                <w:rFonts w:ascii="Arial" w:hAnsi="Arial" w:cs="Arial"/>
              </w:rPr>
            </w:pPr>
            <w:r>
              <w:rPr>
                <w:rFonts w:ascii="Arial" w:hAnsi="Arial" w:cs="Arial"/>
              </w:rPr>
              <w:t>15</w:t>
            </w:r>
          </w:p>
        </w:tc>
        <w:tc>
          <w:tcPr>
            <w:tcW w:w="1276" w:type="dxa"/>
            <w:vAlign w:val="center"/>
          </w:tcPr>
          <w:p w14:paraId="5ADE8E59" w14:textId="77777777" w:rsidR="002B176F" w:rsidRPr="009142E9" w:rsidRDefault="002B176F" w:rsidP="002B176F">
            <w:pPr>
              <w:jc w:val="center"/>
              <w:rPr>
                <w:rFonts w:ascii="Arial" w:hAnsi="Arial" w:cs="Arial"/>
              </w:rPr>
            </w:pPr>
            <w:r>
              <w:rPr>
                <w:rFonts w:ascii="Arial" w:hAnsi="Arial" w:cs="Arial"/>
              </w:rPr>
              <w:t>Bajo</w:t>
            </w:r>
          </w:p>
        </w:tc>
      </w:tr>
      <w:tr w:rsidR="002B176F" w:rsidRPr="009142E9" w14:paraId="0C75C6F8" w14:textId="77777777" w:rsidTr="002B176F">
        <w:trPr>
          <w:trHeight w:val="772"/>
        </w:trPr>
        <w:tc>
          <w:tcPr>
            <w:tcW w:w="1927" w:type="dxa"/>
            <w:vMerge/>
            <w:vAlign w:val="center"/>
          </w:tcPr>
          <w:p w14:paraId="726F5EF4" w14:textId="77777777" w:rsidR="002B176F" w:rsidRPr="009142E9" w:rsidRDefault="002B176F" w:rsidP="002B176F">
            <w:pPr>
              <w:rPr>
                <w:rFonts w:ascii="Arial" w:hAnsi="Arial" w:cs="Arial"/>
                <w:bCs/>
              </w:rPr>
            </w:pPr>
          </w:p>
        </w:tc>
        <w:tc>
          <w:tcPr>
            <w:tcW w:w="1986" w:type="dxa"/>
            <w:vAlign w:val="center"/>
          </w:tcPr>
          <w:p w14:paraId="359AA28A" w14:textId="77777777" w:rsidR="002B176F" w:rsidRPr="009142E9" w:rsidRDefault="002B176F" w:rsidP="002B176F">
            <w:pPr>
              <w:rPr>
                <w:rFonts w:ascii="Arial" w:hAnsi="Arial" w:cs="Arial"/>
              </w:rPr>
            </w:pPr>
            <w:r>
              <w:rPr>
                <w:rFonts w:ascii="Arial" w:hAnsi="Arial" w:cs="Arial"/>
              </w:rPr>
              <w:t>Fugas por agrietamiento de tanques</w:t>
            </w:r>
          </w:p>
        </w:tc>
        <w:tc>
          <w:tcPr>
            <w:tcW w:w="1843" w:type="dxa"/>
            <w:vAlign w:val="center"/>
          </w:tcPr>
          <w:p w14:paraId="085A5131" w14:textId="77777777" w:rsidR="002B176F" w:rsidRPr="009142E9" w:rsidRDefault="002B176F" w:rsidP="002B176F">
            <w:pPr>
              <w:jc w:val="both"/>
              <w:rPr>
                <w:rFonts w:ascii="Arial" w:hAnsi="Arial" w:cs="Arial"/>
              </w:rPr>
            </w:pPr>
            <w:r>
              <w:rPr>
                <w:rFonts w:ascii="Arial" w:hAnsi="Arial" w:cs="Arial"/>
                <w:bCs/>
              </w:rPr>
              <w:t>Afectación en suministro de agua a la población</w:t>
            </w:r>
          </w:p>
        </w:tc>
        <w:tc>
          <w:tcPr>
            <w:tcW w:w="1418" w:type="dxa"/>
            <w:gridSpan w:val="2"/>
            <w:vAlign w:val="center"/>
          </w:tcPr>
          <w:p w14:paraId="0BE97C1A" w14:textId="77777777" w:rsidR="002B176F" w:rsidRPr="009142E9" w:rsidRDefault="002B176F" w:rsidP="002B176F">
            <w:pPr>
              <w:jc w:val="center"/>
              <w:rPr>
                <w:rFonts w:ascii="Arial" w:hAnsi="Arial" w:cs="Arial"/>
              </w:rPr>
            </w:pPr>
            <w:r>
              <w:rPr>
                <w:rFonts w:ascii="Arial" w:hAnsi="Arial" w:cs="Arial"/>
              </w:rPr>
              <w:t>5</w:t>
            </w:r>
          </w:p>
        </w:tc>
        <w:tc>
          <w:tcPr>
            <w:tcW w:w="1134" w:type="dxa"/>
            <w:vAlign w:val="center"/>
          </w:tcPr>
          <w:p w14:paraId="174AA6DF" w14:textId="77777777" w:rsidR="002B176F" w:rsidRPr="009142E9" w:rsidRDefault="002B176F" w:rsidP="002B176F">
            <w:pPr>
              <w:jc w:val="center"/>
              <w:rPr>
                <w:rFonts w:ascii="Arial" w:hAnsi="Arial" w:cs="Arial"/>
              </w:rPr>
            </w:pPr>
            <w:r>
              <w:rPr>
                <w:rFonts w:ascii="Arial" w:hAnsi="Arial" w:cs="Arial"/>
              </w:rPr>
              <w:t>3</w:t>
            </w:r>
          </w:p>
        </w:tc>
        <w:tc>
          <w:tcPr>
            <w:tcW w:w="1275" w:type="dxa"/>
          </w:tcPr>
          <w:p w14:paraId="25F0800C" w14:textId="77777777" w:rsidR="002B176F" w:rsidRDefault="002B176F" w:rsidP="002B176F">
            <w:pPr>
              <w:rPr>
                <w:rFonts w:ascii="Arial" w:hAnsi="Arial" w:cs="Arial"/>
              </w:rPr>
            </w:pPr>
          </w:p>
          <w:p w14:paraId="166D0755" w14:textId="77777777" w:rsidR="002B176F" w:rsidRPr="004357CD" w:rsidRDefault="002B176F" w:rsidP="002B176F">
            <w:pPr>
              <w:jc w:val="center"/>
              <w:rPr>
                <w:rFonts w:ascii="Arial" w:hAnsi="Arial" w:cs="Arial"/>
              </w:rPr>
            </w:pPr>
            <w:r>
              <w:rPr>
                <w:rFonts w:ascii="Arial" w:hAnsi="Arial" w:cs="Arial"/>
              </w:rPr>
              <w:t>15</w:t>
            </w:r>
          </w:p>
        </w:tc>
        <w:tc>
          <w:tcPr>
            <w:tcW w:w="1276" w:type="dxa"/>
            <w:vAlign w:val="center"/>
          </w:tcPr>
          <w:p w14:paraId="6FBEF97B" w14:textId="77777777" w:rsidR="002B176F" w:rsidRPr="009142E9" w:rsidRDefault="002B176F" w:rsidP="002B176F">
            <w:pPr>
              <w:jc w:val="center"/>
              <w:rPr>
                <w:rFonts w:ascii="Arial" w:hAnsi="Arial" w:cs="Arial"/>
              </w:rPr>
            </w:pPr>
            <w:r>
              <w:rPr>
                <w:rFonts w:ascii="Arial" w:hAnsi="Arial" w:cs="Arial"/>
              </w:rPr>
              <w:t>Alto</w:t>
            </w:r>
          </w:p>
        </w:tc>
      </w:tr>
      <w:tr w:rsidR="002B176F" w:rsidRPr="009142E9" w14:paraId="0D3D4903" w14:textId="77777777" w:rsidTr="002B176F">
        <w:trPr>
          <w:trHeight w:val="670"/>
        </w:trPr>
        <w:tc>
          <w:tcPr>
            <w:tcW w:w="1927" w:type="dxa"/>
            <w:vMerge/>
            <w:vAlign w:val="center"/>
          </w:tcPr>
          <w:p w14:paraId="1D5EBF22" w14:textId="77777777" w:rsidR="002B176F" w:rsidRPr="009142E9" w:rsidRDefault="002B176F" w:rsidP="002B176F">
            <w:pPr>
              <w:rPr>
                <w:rFonts w:ascii="Arial" w:hAnsi="Arial" w:cs="Arial"/>
                <w:b/>
                <w:bCs/>
              </w:rPr>
            </w:pPr>
          </w:p>
        </w:tc>
        <w:tc>
          <w:tcPr>
            <w:tcW w:w="1986" w:type="dxa"/>
            <w:vAlign w:val="center"/>
          </w:tcPr>
          <w:p w14:paraId="56D7472E" w14:textId="77777777" w:rsidR="002B176F" w:rsidRPr="009142E9" w:rsidRDefault="002B176F" w:rsidP="002B176F">
            <w:pPr>
              <w:rPr>
                <w:rFonts w:ascii="Arial" w:hAnsi="Arial" w:cs="Arial"/>
              </w:rPr>
            </w:pPr>
            <w:r>
              <w:rPr>
                <w:rFonts w:ascii="Arial" w:hAnsi="Arial" w:cs="Arial"/>
              </w:rPr>
              <w:t>Falta de mantenimiento en 4 válvulas</w:t>
            </w:r>
          </w:p>
        </w:tc>
        <w:tc>
          <w:tcPr>
            <w:tcW w:w="1853" w:type="dxa"/>
            <w:gridSpan w:val="2"/>
            <w:vAlign w:val="center"/>
          </w:tcPr>
          <w:p w14:paraId="1BD282A9" w14:textId="77777777" w:rsidR="002B176F" w:rsidRPr="009142E9" w:rsidRDefault="002B176F" w:rsidP="002B176F">
            <w:pPr>
              <w:jc w:val="both"/>
              <w:rPr>
                <w:rFonts w:ascii="Arial" w:hAnsi="Arial" w:cs="Arial"/>
              </w:rPr>
            </w:pPr>
            <w:r>
              <w:rPr>
                <w:rFonts w:ascii="Arial" w:hAnsi="Arial" w:cs="Arial"/>
              </w:rPr>
              <w:t>Afectación del suministro de agua a la población</w:t>
            </w:r>
          </w:p>
        </w:tc>
        <w:tc>
          <w:tcPr>
            <w:tcW w:w="1408" w:type="dxa"/>
            <w:vAlign w:val="center"/>
          </w:tcPr>
          <w:p w14:paraId="75EB43CA" w14:textId="77777777" w:rsidR="002B176F" w:rsidRPr="009142E9" w:rsidRDefault="002B176F" w:rsidP="002B176F">
            <w:pPr>
              <w:jc w:val="center"/>
              <w:rPr>
                <w:rFonts w:ascii="Arial" w:hAnsi="Arial" w:cs="Arial"/>
              </w:rPr>
            </w:pPr>
            <w:r>
              <w:rPr>
                <w:rFonts w:ascii="Arial" w:hAnsi="Arial" w:cs="Arial"/>
              </w:rPr>
              <w:t>5</w:t>
            </w:r>
          </w:p>
        </w:tc>
        <w:tc>
          <w:tcPr>
            <w:tcW w:w="1134" w:type="dxa"/>
            <w:vAlign w:val="center"/>
          </w:tcPr>
          <w:p w14:paraId="5D9497A3" w14:textId="77777777" w:rsidR="002B176F" w:rsidRPr="009142E9" w:rsidRDefault="002B176F" w:rsidP="002B176F">
            <w:pPr>
              <w:jc w:val="center"/>
              <w:rPr>
                <w:rFonts w:ascii="Arial" w:hAnsi="Arial" w:cs="Arial"/>
              </w:rPr>
            </w:pPr>
            <w:r>
              <w:rPr>
                <w:rFonts w:ascii="Arial" w:hAnsi="Arial" w:cs="Arial"/>
              </w:rPr>
              <w:t>2</w:t>
            </w:r>
          </w:p>
        </w:tc>
        <w:tc>
          <w:tcPr>
            <w:tcW w:w="1275" w:type="dxa"/>
          </w:tcPr>
          <w:p w14:paraId="288A40C7" w14:textId="77777777" w:rsidR="002B176F" w:rsidRDefault="002B176F" w:rsidP="002B176F">
            <w:pPr>
              <w:rPr>
                <w:rFonts w:ascii="Arial" w:hAnsi="Arial" w:cs="Arial"/>
              </w:rPr>
            </w:pPr>
          </w:p>
          <w:p w14:paraId="5AE3CFBC" w14:textId="77777777" w:rsidR="002B176F" w:rsidRPr="004357CD" w:rsidRDefault="002B176F" w:rsidP="002B176F">
            <w:pPr>
              <w:jc w:val="center"/>
              <w:rPr>
                <w:rFonts w:ascii="Arial" w:hAnsi="Arial" w:cs="Arial"/>
              </w:rPr>
            </w:pPr>
            <w:r>
              <w:rPr>
                <w:rFonts w:ascii="Arial" w:hAnsi="Arial" w:cs="Arial"/>
              </w:rPr>
              <w:t>10</w:t>
            </w:r>
          </w:p>
        </w:tc>
        <w:tc>
          <w:tcPr>
            <w:tcW w:w="1276" w:type="dxa"/>
            <w:vAlign w:val="center"/>
          </w:tcPr>
          <w:p w14:paraId="70A53709" w14:textId="77777777" w:rsidR="002B176F" w:rsidRPr="009142E9" w:rsidRDefault="002B176F" w:rsidP="002B176F">
            <w:pPr>
              <w:jc w:val="center"/>
              <w:rPr>
                <w:rFonts w:ascii="Arial" w:hAnsi="Arial" w:cs="Arial"/>
              </w:rPr>
            </w:pPr>
            <w:r>
              <w:rPr>
                <w:rFonts w:ascii="Arial" w:hAnsi="Arial" w:cs="Arial"/>
              </w:rPr>
              <w:t>Medio</w:t>
            </w:r>
          </w:p>
        </w:tc>
      </w:tr>
      <w:tr w:rsidR="002B176F" w:rsidRPr="009142E9" w14:paraId="65446B71" w14:textId="77777777" w:rsidTr="002B176F">
        <w:trPr>
          <w:trHeight w:val="670"/>
        </w:trPr>
        <w:tc>
          <w:tcPr>
            <w:tcW w:w="1927" w:type="dxa"/>
            <w:vMerge/>
            <w:vAlign w:val="center"/>
          </w:tcPr>
          <w:p w14:paraId="0326AB92" w14:textId="77777777" w:rsidR="002B176F" w:rsidRPr="009142E9" w:rsidRDefault="002B176F" w:rsidP="002B176F">
            <w:pPr>
              <w:rPr>
                <w:rFonts w:ascii="Arial" w:hAnsi="Arial" w:cs="Arial"/>
                <w:b/>
                <w:bCs/>
              </w:rPr>
            </w:pPr>
          </w:p>
        </w:tc>
        <w:tc>
          <w:tcPr>
            <w:tcW w:w="1986" w:type="dxa"/>
            <w:vAlign w:val="center"/>
          </w:tcPr>
          <w:p w14:paraId="7D90AB58" w14:textId="77777777" w:rsidR="002B176F" w:rsidRDefault="002B176F" w:rsidP="002B176F">
            <w:pPr>
              <w:rPr>
                <w:rFonts w:ascii="Arial" w:hAnsi="Arial" w:cs="Arial"/>
              </w:rPr>
            </w:pPr>
            <w:r>
              <w:rPr>
                <w:rFonts w:ascii="Arial" w:hAnsi="Arial" w:cs="Arial"/>
              </w:rPr>
              <w:t xml:space="preserve">Reparación de maya perimetral, portones, letreros de  prohibición del paso  </w:t>
            </w:r>
          </w:p>
        </w:tc>
        <w:tc>
          <w:tcPr>
            <w:tcW w:w="1853" w:type="dxa"/>
            <w:gridSpan w:val="2"/>
            <w:vAlign w:val="center"/>
          </w:tcPr>
          <w:p w14:paraId="320A4EBA" w14:textId="77777777" w:rsidR="002B176F" w:rsidRDefault="002B176F" w:rsidP="002B176F">
            <w:pPr>
              <w:jc w:val="both"/>
              <w:rPr>
                <w:rFonts w:ascii="Arial" w:hAnsi="Arial" w:cs="Arial"/>
              </w:rPr>
            </w:pPr>
            <w:r>
              <w:rPr>
                <w:rFonts w:ascii="Arial" w:hAnsi="Arial" w:cs="Arial"/>
              </w:rPr>
              <w:t xml:space="preserve">vulnerabilidad a actos vandálicos, accidentes (niños que entran al predio a jugar) </w:t>
            </w:r>
          </w:p>
        </w:tc>
        <w:tc>
          <w:tcPr>
            <w:tcW w:w="1408" w:type="dxa"/>
            <w:vAlign w:val="center"/>
          </w:tcPr>
          <w:p w14:paraId="507AF46F" w14:textId="77777777" w:rsidR="002B176F" w:rsidRDefault="002B176F" w:rsidP="002B176F">
            <w:pPr>
              <w:jc w:val="center"/>
              <w:rPr>
                <w:rFonts w:ascii="Arial" w:hAnsi="Arial" w:cs="Arial"/>
              </w:rPr>
            </w:pPr>
            <w:r>
              <w:rPr>
                <w:rFonts w:ascii="Arial" w:hAnsi="Arial" w:cs="Arial"/>
              </w:rPr>
              <w:t>5</w:t>
            </w:r>
          </w:p>
        </w:tc>
        <w:tc>
          <w:tcPr>
            <w:tcW w:w="1134" w:type="dxa"/>
            <w:vAlign w:val="center"/>
          </w:tcPr>
          <w:p w14:paraId="18002F60" w14:textId="77777777" w:rsidR="002B176F" w:rsidRDefault="002B176F" w:rsidP="002B176F">
            <w:pPr>
              <w:jc w:val="center"/>
              <w:rPr>
                <w:rFonts w:ascii="Arial" w:hAnsi="Arial" w:cs="Arial"/>
              </w:rPr>
            </w:pPr>
            <w:r>
              <w:rPr>
                <w:rFonts w:ascii="Arial" w:hAnsi="Arial" w:cs="Arial"/>
              </w:rPr>
              <w:t>5</w:t>
            </w:r>
          </w:p>
        </w:tc>
        <w:tc>
          <w:tcPr>
            <w:tcW w:w="1275" w:type="dxa"/>
          </w:tcPr>
          <w:p w14:paraId="5A2642AD" w14:textId="77777777" w:rsidR="002B176F" w:rsidRDefault="002B176F" w:rsidP="002B176F">
            <w:pPr>
              <w:rPr>
                <w:rFonts w:ascii="Arial" w:hAnsi="Arial" w:cs="Arial"/>
              </w:rPr>
            </w:pPr>
          </w:p>
          <w:p w14:paraId="08D8C7A9" w14:textId="77777777" w:rsidR="002B176F" w:rsidRPr="00D1647C" w:rsidRDefault="002B176F" w:rsidP="002B176F">
            <w:pPr>
              <w:rPr>
                <w:rFonts w:ascii="Arial" w:hAnsi="Arial" w:cs="Arial"/>
              </w:rPr>
            </w:pPr>
          </w:p>
          <w:p w14:paraId="7F704594" w14:textId="77777777" w:rsidR="002B176F" w:rsidRDefault="002B176F" w:rsidP="002B176F">
            <w:pPr>
              <w:rPr>
                <w:rFonts w:ascii="Arial" w:hAnsi="Arial" w:cs="Arial"/>
              </w:rPr>
            </w:pPr>
          </w:p>
          <w:p w14:paraId="112A3EE5" w14:textId="77777777" w:rsidR="002B176F" w:rsidRPr="00D1647C" w:rsidRDefault="002B176F" w:rsidP="002B176F">
            <w:pPr>
              <w:jc w:val="center"/>
              <w:rPr>
                <w:rFonts w:ascii="Arial" w:hAnsi="Arial" w:cs="Arial"/>
              </w:rPr>
            </w:pPr>
            <w:r>
              <w:rPr>
                <w:rFonts w:ascii="Arial" w:hAnsi="Arial" w:cs="Arial"/>
              </w:rPr>
              <w:t>25</w:t>
            </w:r>
          </w:p>
        </w:tc>
        <w:tc>
          <w:tcPr>
            <w:tcW w:w="1276" w:type="dxa"/>
            <w:vAlign w:val="center"/>
          </w:tcPr>
          <w:p w14:paraId="1CBBA20C" w14:textId="77777777" w:rsidR="002B176F" w:rsidRDefault="002B176F" w:rsidP="002B176F">
            <w:pPr>
              <w:jc w:val="center"/>
              <w:rPr>
                <w:rFonts w:ascii="Arial" w:hAnsi="Arial" w:cs="Arial"/>
              </w:rPr>
            </w:pPr>
            <w:r>
              <w:rPr>
                <w:rFonts w:ascii="Arial" w:hAnsi="Arial" w:cs="Arial"/>
              </w:rPr>
              <w:t>Muy Alto</w:t>
            </w:r>
          </w:p>
        </w:tc>
      </w:tr>
    </w:tbl>
    <w:p w14:paraId="0CDABA07" w14:textId="77777777" w:rsidR="002B176F" w:rsidRDefault="002B176F" w:rsidP="002B176F">
      <w:pPr>
        <w:pStyle w:val="Ttulo2"/>
        <w:rPr>
          <w:rFonts w:ascii="Arial" w:hAnsi="Arial" w:cs="Arial"/>
          <w:b w:val="0"/>
          <w:bCs w:val="0"/>
          <w:caps/>
          <w:sz w:val="24"/>
          <w:szCs w:val="24"/>
          <w:lang w:val="es-CO" w:eastAsia="es-ES"/>
        </w:rPr>
      </w:pPr>
    </w:p>
    <w:tbl>
      <w:tblPr>
        <w:tblW w:w="10859" w:type="dxa"/>
        <w:tblInd w:w="-1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27"/>
        <w:gridCol w:w="1986"/>
        <w:gridCol w:w="1843"/>
        <w:gridCol w:w="10"/>
        <w:gridCol w:w="1408"/>
        <w:gridCol w:w="1134"/>
        <w:gridCol w:w="1275"/>
        <w:gridCol w:w="1276"/>
      </w:tblGrid>
      <w:tr w:rsidR="002B176F" w:rsidRPr="009142E9" w14:paraId="5B82D8CF" w14:textId="77777777" w:rsidTr="002B176F">
        <w:tc>
          <w:tcPr>
            <w:tcW w:w="1927" w:type="dxa"/>
            <w:shd w:val="clear" w:color="auto" w:fill="FFCC99"/>
          </w:tcPr>
          <w:p w14:paraId="3E1F4834" w14:textId="77777777" w:rsidR="002B176F" w:rsidRPr="009142E9" w:rsidRDefault="002B176F" w:rsidP="002B176F">
            <w:pPr>
              <w:autoSpaceDE w:val="0"/>
              <w:autoSpaceDN w:val="0"/>
              <w:adjustRightInd w:val="0"/>
              <w:rPr>
                <w:rFonts w:ascii="Arial" w:hAnsi="Arial" w:cs="Arial"/>
                <w:b/>
                <w:bCs/>
              </w:rPr>
            </w:pPr>
            <w:r w:rsidRPr="009142E9">
              <w:rPr>
                <w:rFonts w:ascii="Arial" w:hAnsi="Arial" w:cs="Arial"/>
                <w:b/>
                <w:bCs/>
              </w:rPr>
              <w:t>Etapa del</w:t>
            </w:r>
          </w:p>
          <w:p w14:paraId="5121CC6E" w14:textId="77777777" w:rsidR="002B176F" w:rsidRPr="009142E9" w:rsidRDefault="002B176F" w:rsidP="002B176F">
            <w:pPr>
              <w:jc w:val="both"/>
              <w:rPr>
                <w:rFonts w:ascii="Arial" w:hAnsi="Arial" w:cs="Arial"/>
                <w:b/>
                <w:bCs/>
              </w:rPr>
            </w:pPr>
            <w:r w:rsidRPr="009142E9">
              <w:rPr>
                <w:rFonts w:ascii="Arial" w:hAnsi="Arial" w:cs="Arial"/>
                <w:b/>
                <w:bCs/>
              </w:rPr>
              <w:t>Proceso</w:t>
            </w:r>
          </w:p>
        </w:tc>
        <w:tc>
          <w:tcPr>
            <w:tcW w:w="1986" w:type="dxa"/>
            <w:shd w:val="clear" w:color="auto" w:fill="FFCC99"/>
          </w:tcPr>
          <w:p w14:paraId="18AC7420" w14:textId="77777777" w:rsidR="002B176F" w:rsidRPr="009142E9" w:rsidRDefault="002B176F" w:rsidP="002B176F">
            <w:pPr>
              <w:autoSpaceDE w:val="0"/>
              <w:autoSpaceDN w:val="0"/>
              <w:adjustRightInd w:val="0"/>
              <w:rPr>
                <w:rFonts w:ascii="Arial" w:hAnsi="Arial" w:cs="Arial"/>
                <w:b/>
                <w:bCs/>
              </w:rPr>
            </w:pPr>
            <w:r w:rsidRPr="009142E9">
              <w:rPr>
                <w:rFonts w:ascii="Arial" w:hAnsi="Arial" w:cs="Arial"/>
                <w:b/>
                <w:bCs/>
              </w:rPr>
              <w:t>Evento peligroso (fuente</w:t>
            </w:r>
          </w:p>
          <w:p w14:paraId="2AEFB323" w14:textId="77777777" w:rsidR="002B176F" w:rsidRPr="009142E9" w:rsidRDefault="002B176F" w:rsidP="002B176F">
            <w:pPr>
              <w:ind w:right="252"/>
              <w:jc w:val="both"/>
              <w:rPr>
                <w:rFonts w:ascii="Arial" w:hAnsi="Arial" w:cs="Arial"/>
                <w:b/>
                <w:bCs/>
              </w:rPr>
            </w:pPr>
            <w:r w:rsidRPr="009142E9">
              <w:rPr>
                <w:rFonts w:ascii="Arial" w:hAnsi="Arial" w:cs="Arial"/>
                <w:b/>
                <w:bCs/>
              </w:rPr>
              <w:t>de peligro)</w:t>
            </w:r>
          </w:p>
        </w:tc>
        <w:tc>
          <w:tcPr>
            <w:tcW w:w="1843" w:type="dxa"/>
            <w:shd w:val="clear" w:color="auto" w:fill="FFCC99"/>
          </w:tcPr>
          <w:p w14:paraId="48B81271" w14:textId="77777777" w:rsidR="002B176F" w:rsidRPr="009142E9" w:rsidRDefault="002B176F" w:rsidP="002B176F">
            <w:pPr>
              <w:autoSpaceDE w:val="0"/>
              <w:autoSpaceDN w:val="0"/>
              <w:adjustRightInd w:val="0"/>
              <w:rPr>
                <w:rFonts w:ascii="Arial" w:hAnsi="Arial" w:cs="Arial"/>
                <w:b/>
                <w:bCs/>
              </w:rPr>
            </w:pPr>
            <w:r w:rsidRPr="009142E9">
              <w:rPr>
                <w:rFonts w:ascii="Arial" w:hAnsi="Arial" w:cs="Arial"/>
                <w:b/>
                <w:bCs/>
              </w:rPr>
              <w:t>Tipo de</w:t>
            </w:r>
          </w:p>
          <w:p w14:paraId="58A852E3" w14:textId="77777777" w:rsidR="002B176F" w:rsidRPr="009142E9" w:rsidRDefault="002B176F" w:rsidP="002B176F">
            <w:pPr>
              <w:jc w:val="both"/>
              <w:rPr>
                <w:rFonts w:ascii="Arial" w:hAnsi="Arial" w:cs="Arial"/>
                <w:b/>
                <w:bCs/>
              </w:rPr>
            </w:pPr>
            <w:r w:rsidRPr="009142E9">
              <w:rPr>
                <w:rFonts w:ascii="Arial" w:hAnsi="Arial" w:cs="Arial"/>
                <w:b/>
                <w:bCs/>
              </w:rPr>
              <w:t>Peligro</w:t>
            </w:r>
          </w:p>
        </w:tc>
        <w:tc>
          <w:tcPr>
            <w:tcW w:w="1418" w:type="dxa"/>
            <w:gridSpan w:val="2"/>
            <w:shd w:val="clear" w:color="auto" w:fill="FFCC99"/>
          </w:tcPr>
          <w:p w14:paraId="4C80C680" w14:textId="77777777" w:rsidR="002B176F" w:rsidRPr="009142E9" w:rsidRDefault="002B176F" w:rsidP="002B176F">
            <w:pPr>
              <w:jc w:val="both"/>
              <w:rPr>
                <w:rFonts w:ascii="Arial" w:hAnsi="Arial" w:cs="Arial"/>
                <w:b/>
                <w:bCs/>
              </w:rPr>
            </w:pPr>
            <w:r w:rsidRPr="009142E9">
              <w:rPr>
                <w:rFonts w:ascii="Arial" w:hAnsi="Arial" w:cs="Arial"/>
                <w:b/>
                <w:bCs/>
              </w:rPr>
              <w:t>Probabilidad</w:t>
            </w:r>
          </w:p>
        </w:tc>
        <w:tc>
          <w:tcPr>
            <w:tcW w:w="1134" w:type="dxa"/>
            <w:shd w:val="clear" w:color="auto" w:fill="FFCC99"/>
          </w:tcPr>
          <w:p w14:paraId="034BF5E5" w14:textId="77777777" w:rsidR="002B176F" w:rsidRPr="009142E9" w:rsidRDefault="002B176F" w:rsidP="002B176F">
            <w:pPr>
              <w:autoSpaceDE w:val="0"/>
              <w:autoSpaceDN w:val="0"/>
              <w:adjustRightInd w:val="0"/>
              <w:jc w:val="center"/>
              <w:rPr>
                <w:rFonts w:ascii="Arial" w:hAnsi="Arial" w:cs="Arial"/>
                <w:b/>
                <w:bCs/>
              </w:rPr>
            </w:pPr>
            <w:r w:rsidRPr="009142E9">
              <w:rPr>
                <w:rFonts w:ascii="Arial" w:hAnsi="Arial" w:cs="Arial"/>
                <w:b/>
                <w:bCs/>
              </w:rPr>
              <w:t>Gravedad o Severidad</w:t>
            </w:r>
          </w:p>
          <w:p w14:paraId="1424FA0E" w14:textId="77777777" w:rsidR="002B176F" w:rsidRPr="009142E9" w:rsidRDefault="002B176F" w:rsidP="002B176F">
            <w:pPr>
              <w:jc w:val="both"/>
              <w:rPr>
                <w:rFonts w:ascii="Arial" w:hAnsi="Arial" w:cs="Arial"/>
                <w:b/>
                <w:bCs/>
              </w:rPr>
            </w:pPr>
          </w:p>
        </w:tc>
        <w:tc>
          <w:tcPr>
            <w:tcW w:w="1275" w:type="dxa"/>
            <w:shd w:val="clear" w:color="auto" w:fill="FFCC99"/>
          </w:tcPr>
          <w:p w14:paraId="6999B6D7" w14:textId="77777777" w:rsidR="002B176F" w:rsidRPr="009142E9" w:rsidRDefault="002B176F" w:rsidP="002B176F">
            <w:pPr>
              <w:jc w:val="both"/>
              <w:rPr>
                <w:rFonts w:ascii="Arial" w:hAnsi="Arial" w:cs="Arial"/>
                <w:b/>
                <w:bCs/>
              </w:rPr>
            </w:pPr>
            <w:r w:rsidRPr="009142E9">
              <w:rPr>
                <w:rFonts w:ascii="Arial" w:hAnsi="Arial" w:cs="Arial"/>
                <w:b/>
                <w:bCs/>
              </w:rPr>
              <w:t>Puntuación</w:t>
            </w:r>
          </w:p>
        </w:tc>
        <w:tc>
          <w:tcPr>
            <w:tcW w:w="1276" w:type="dxa"/>
            <w:shd w:val="clear" w:color="auto" w:fill="FFCC99"/>
          </w:tcPr>
          <w:p w14:paraId="49083916" w14:textId="77777777" w:rsidR="002B176F" w:rsidRPr="009142E9" w:rsidRDefault="002B176F" w:rsidP="002B176F">
            <w:pPr>
              <w:jc w:val="both"/>
              <w:rPr>
                <w:rFonts w:ascii="Arial" w:hAnsi="Arial" w:cs="Arial"/>
                <w:b/>
                <w:bCs/>
              </w:rPr>
            </w:pPr>
            <w:r w:rsidRPr="009142E9">
              <w:rPr>
                <w:rFonts w:ascii="Arial" w:hAnsi="Arial" w:cs="Arial"/>
                <w:b/>
                <w:bCs/>
              </w:rPr>
              <w:t>Evaluación del Riesgo</w:t>
            </w:r>
          </w:p>
        </w:tc>
      </w:tr>
      <w:tr w:rsidR="002B176F" w:rsidRPr="009142E9" w14:paraId="2A14D809" w14:textId="77777777" w:rsidTr="002B176F">
        <w:trPr>
          <w:trHeight w:val="670"/>
        </w:trPr>
        <w:tc>
          <w:tcPr>
            <w:tcW w:w="1927" w:type="dxa"/>
            <w:vMerge w:val="restart"/>
            <w:vAlign w:val="center"/>
          </w:tcPr>
          <w:p w14:paraId="45C4528B" w14:textId="77777777" w:rsidR="002B176F" w:rsidRPr="009142E9" w:rsidRDefault="002B176F" w:rsidP="002B176F">
            <w:pPr>
              <w:ind w:right="-252"/>
              <w:rPr>
                <w:rFonts w:ascii="Arial" w:hAnsi="Arial" w:cs="Arial"/>
                <w:b/>
                <w:bCs/>
              </w:rPr>
            </w:pPr>
            <w:r>
              <w:rPr>
                <w:rFonts w:ascii="Arial" w:hAnsi="Arial" w:cs="Arial"/>
                <w:b/>
                <w:bCs/>
              </w:rPr>
              <w:t>TRATAMIENTO</w:t>
            </w:r>
          </w:p>
        </w:tc>
        <w:tc>
          <w:tcPr>
            <w:tcW w:w="1986" w:type="dxa"/>
            <w:vAlign w:val="center"/>
          </w:tcPr>
          <w:p w14:paraId="179F7411" w14:textId="77777777" w:rsidR="002B176F" w:rsidRPr="009142E9" w:rsidRDefault="002B176F" w:rsidP="002B176F">
            <w:pPr>
              <w:rPr>
                <w:rFonts w:ascii="Arial" w:hAnsi="Arial" w:cs="Arial"/>
              </w:rPr>
            </w:pPr>
            <w:r>
              <w:rPr>
                <w:rFonts w:ascii="Arial" w:hAnsi="Arial" w:cs="Arial"/>
              </w:rPr>
              <w:t>El equipo de cloración trabaja al 50%</w:t>
            </w:r>
          </w:p>
        </w:tc>
        <w:tc>
          <w:tcPr>
            <w:tcW w:w="1843" w:type="dxa"/>
            <w:vAlign w:val="center"/>
          </w:tcPr>
          <w:p w14:paraId="5B347449" w14:textId="77777777" w:rsidR="002B176F" w:rsidRPr="009142E9" w:rsidRDefault="002B176F" w:rsidP="002B176F">
            <w:pPr>
              <w:rPr>
                <w:rFonts w:ascii="Arial" w:hAnsi="Arial" w:cs="Arial"/>
              </w:rPr>
            </w:pPr>
            <w:r>
              <w:rPr>
                <w:rFonts w:ascii="Arial" w:hAnsi="Arial" w:cs="Arial"/>
              </w:rPr>
              <w:t>Deficiencia en desinfección, contaminación microbiológica</w:t>
            </w:r>
          </w:p>
        </w:tc>
        <w:tc>
          <w:tcPr>
            <w:tcW w:w="1418" w:type="dxa"/>
            <w:gridSpan w:val="2"/>
            <w:vAlign w:val="center"/>
          </w:tcPr>
          <w:p w14:paraId="065DF2A2" w14:textId="77777777" w:rsidR="002B176F" w:rsidRPr="009142E9" w:rsidRDefault="002B176F" w:rsidP="002B176F">
            <w:pPr>
              <w:jc w:val="center"/>
              <w:rPr>
                <w:rFonts w:ascii="Arial" w:hAnsi="Arial" w:cs="Arial"/>
              </w:rPr>
            </w:pPr>
            <w:r>
              <w:rPr>
                <w:rFonts w:ascii="Arial" w:hAnsi="Arial" w:cs="Arial"/>
              </w:rPr>
              <w:t>5</w:t>
            </w:r>
          </w:p>
        </w:tc>
        <w:tc>
          <w:tcPr>
            <w:tcW w:w="1134" w:type="dxa"/>
            <w:vAlign w:val="center"/>
          </w:tcPr>
          <w:p w14:paraId="5D31E9B8" w14:textId="77777777" w:rsidR="002B176F" w:rsidRPr="009142E9" w:rsidRDefault="002B176F" w:rsidP="002B176F">
            <w:pPr>
              <w:jc w:val="center"/>
              <w:rPr>
                <w:rFonts w:ascii="Arial" w:hAnsi="Arial" w:cs="Arial"/>
              </w:rPr>
            </w:pPr>
            <w:r>
              <w:rPr>
                <w:rFonts w:ascii="Arial" w:hAnsi="Arial" w:cs="Arial"/>
              </w:rPr>
              <w:t>5</w:t>
            </w:r>
          </w:p>
        </w:tc>
        <w:tc>
          <w:tcPr>
            <w:tcW w:w="1275" w:type="dxa"/>
          </w:tcPr>
          <w:p w14:paraId="5EE032E0" w14:textId="77777777" w:rsidR="002B176F" w:rsidRDefault="002B176F" w:rsidP="002B176F">
            <w:pPr>
              <w:jc w:val="center"/>
              <w:rPr>
                <w:rFonts w:ascii="Arial" w:hAnsi="Arial" w:cs="Arial"/>
              </w:rPr>
            </w:pPr>
          </w:p>
          <w:p w14:paraId="5A0C9EF4" w14:textId="77777777" w:rsidR="002B176F" w:rsidRDefault="002B176F" w:rsidP="002B176F">
            <w:pPr>
              <w:rPr>
                <w:rFonts w:ascii="Arial" w:hAnsi="Arial" w:cs="Arial"/>
              </w:rPr>
            </w:pPr>
          </w:p>
          <w:p w14:paraId="313ADFD7" w14:textId="77777777" w:rsidR="002B176F" w:rsidRPr="007775C5" w:rsidRDefault="002B176F" w:rsidP="002B176F">
            <w:pPr>
              <w:jc w:val="center"/>
              <w:rPr>
                <w:rFonts w:ascii="Arial" w:hAnsi="Arial" w:cs="Arial"/>
              </w:rPr>
            </w:pPr>
            <w:r>
              <w:rPr>
                <w:rFonts w:ascii="Arial" w:hAnsi="Arial" w:cs="Arial"/>
              </w:rPr>
              <w:t>25</w:t>
            </w:r>
          </w:p>
        </w:tc>
        <w:tc>
          <w:tcPr>
            <w:tcW w:w="1276" w:type="dxa"/>
            <w:vAlign w:val="center"/>
          </w:tcPr>
          <w:p w14:paraId="3AAA15D8" w14:textId="77777777" w:rsidR="002B176F" w:rsidRPr="009142E9" w:rsidRDefault="002B176F" w:rsidP="002B176F">
            <w:pPr>
              <w:jc w:val="center"/>
              <w:rPr>
                <w:rFonts w:ascii="Arial" w:hAnsi="Arial" w:cs="Arial"/>
              </w:rPr>
            </w:pPr>
            <w:r>
              <w:rPr>
                <w:rFonts w:ascii="Arial" w:hAnsi="Arial" w:cs="Arial"/>
              </w:rPr>
              <w:t>Muy Alto</w:t>
            </w:r>
          </w:p>
        </w:tc>
      </w:tr>
      <w:tr w:rsidR="002B176F" w:rsidRPr="009142E9" w14:paraId="3B44623F" w14:textId="77777777" w:rsidTr="002B176F">
        <w:trPr>
          <w:trHeight w:val="772"/>
        </w:trPr>
        <w:tc>
          <w:tcPr>
            <w:tcW w:w="1927" w:type="dxa"/>
            <w:vMerge/>
            <w:vAlign w:val="center"/>
          </w:tcPr>
          <w:p w14:paraId="7CB09F91" w14:textId="77777777" w:rsidR="002B176F" w:rsidRPr="009142E9" w:rsidRDefault="002B176F" w:rsidP="002B176F">
            <w:pPr>
              <w:rPr>
                <w:rFonts w:ascii="Arial" w:hAnsi="Arial" w:cs="Arial"/>
                <w:bCs/>
              </w:rPr>
            </w:pPr>
          </w:p>
        </w:tc>
        <w:tc>
          <w:tcPr>
            <w:tcW w:w="1986" w:type="dxa"/>
            <w:vAlign w:val="center"/>
          </w:tcPr>
          <w:p w14:paraId="1EE676C3" w14:textId="77777777" w:rsidR="002B176F" w:rsidRPr="009142E9" w:rsidRDefault="002B176F" w:rsidP="002B176F">
            <w:pPr>
              <w:rPr>
                <w:rFonts w:ascii="Arial" w:hAnsi="Arial" w:cs="Arial"/>
              </w:rPr>
            </w:pPr>
            <w:r>
              <w:rPr>
                <w:rFonts w:ascii="Arial" w:hAnsi="Arial" w:cs="Arial"/>
              </w:rPr>
              <w:t xml:space="preserve">El  personal no cuenta con la capacitación de operación </w:t>
            </w:r>
          </w:p>
        </w:tc>
        <w:tc>
          <w:tcPr>
            <w:tcW w:w="1843" w:type="dxa"/>
            <w:vAlign w:val="center"/>
          </w:tcPr>
          <w:p w14:paraId="0A66DEB3" w14:textId="77777777" w:rsidR="002B176F" w:rsidRDefault="002B176F" w:rsidP="002B176F">
            <w:pPr>
              <w:jc w:val="both"/>
              <w:rPr>
                <w:rFonts w:ascii="Arial" w:hAnsi="Arial" w:cs="Arial"/>
              </w:rPr>
            </w:pPr>
            <w:r>
              <w:rPr>
                <w:rFonts w:ascii="Arial" w:hAnsi="Arial" w:cs="Arial"/>
              </w:rPr>
              <w:t>Mal manejo en desinfección</w:t>
            </w:r>
          </w:p>
          <w:p w14:paraId="277A33EC" w14:textId="77777777" w:rsidR="002B176F" w:rsidRPr="009142E9" w:rsidRDefault="002B176F" w:rsidP="002B176F">
            <w:pPr>
              <w:jc w:val="both"/>
              <w:rPr>
                <w:rFonts w:ascii="Arial" w:hAnsi="Arial" w:cs="Arial"/>
              </w:rPr>
            </w:pPr>
            <w:r>
              <w:rPr>
                <w:rFonts w:ascii="Arial" w:hAnsi="Arial" w:cs="Arial"/>
              </w:rPr>
              <w:t>Contaminación microbiológica</w:t>
            </w:r>
          </w:p>
        </w:tc>
        <w:tc>
          <w:tcPr>
            <w:tcW w:w="1418" w:type="dxa"/>
            <w:gridSpan w:val="2"/>
            <w:vAlign w:val="center"/>
          </w:tcPr>
          <w:p w14:paraId="1626B5BC" w14:textId="77777777" w:rsidR="002B176F" w:rsidRPr="009142E9" w:rsidRDefault="002B176F" w:rsidP="002B176F">
            <w:pPr>
              <w:jc w:val="center"/>
              <w:rPr>
                <w:rFonts w:ascii="Arial" w:hAnsi="Arial" w:cs="Arial"/>
              </w:rPr>
            </w:pPr>
            <w:r>
              <w:rPr>
                <w:rFonts w:ascii="Arial" w:hAnsi="Arial" w:cs="Arial"/>
              </w:rPr>
              <w:t>3</w:t>
            </w:r>
          </w:p>
        </w:tc>
        <w:tc>
          <w:tcPr>
            <w:tcW w:w="1134" w:type="dxa"/>
            <w:vAlign w:val="center"/>
          </w:tcPr>
          <w:p w14:paraId="6616AE55" w14:textId="77777777" w:rsidR="002B176F" w:rsidRPr="009142E9" w:rsidRDefault="002B176F" w:rsidP="002B176F">
            <w:pPr>
              <w:jc w:val="center"/>
              <w:rPr>
                <w:rFonts w:ascii="Arial" w:hAnsi="Arial" w:cs="Arial"/>
              </w:rPr>
            </w:pPr>
            <w:r>
              <w:rPr>
                <w:rFonts w:ascii="Arial" w:hAnsi="Arial" w:cs="Arial"/>
              </w:rPr>
              <w:t>5</w:t>
            </w:r>
          </w:p>
        </w:tc>
        <w:tc>
          <w:tcPr>
            <w:tcW w:w="1275" w:type="dxa"/>
          </w:tcPr>
          <w:p w14:paraId="0F2AE632" w14:textId="77777777" w:rsidR="002B176F" w:rsidRDefault="002B176F" w:rsidP="002B176F">
            <w:pPr>
              <w:jc w:val="center"/>
              <w:rPr>
                <w:rFonts w:ascii="Arial" w:hAnsi="Arial" w:cs="Arial"/>
              </w:rPr>
            </w:pPr>
          </w:p>
          <w:p w14:paraId="7BCDD48B" w14:textId="77777777" w:rsidR="002B176F" w:rsidRDefault="002B176F" w:rsidP="002B176F">
            <w:pPr>
              <w:rPr>
                <w:rFonts w:ascii="Arial" w:hAnsi="Arial" w:cs="Arial"/>
              </w:rPr>
            </w:pPr>
          </w:p>
          <w:p w14:paraId="225FC42C" w14:textId="77777777" w:rsidR="002B176F" w:rsidRPr="007775C5" w:rsidRDefault="002B176F" w:rsidP="002B176F">
            <w:pPr>
              <w:jc w:val="center"/>
              <w:rPr>
                <w:rFonts w:ascii="Arial" w:hAnsi="Arial" w:cs="Arial"/>
              </w:rPr>
            </w:pPr>
            <w:r>
              <w:rPr>
                <w:rFonts w:ascii="Arial" w:hAnsi="Arial" w:cs="Arial"/>
              </w:rPr>
              <w:t>25</w:t>
            </w:r>
          </w:p>
        </w:tc>
        <w:tc>
          <w:tcPr>
            <w:tcW w:w="1276" w:type="dxa"/>
            <w:vAlign w:val="center"/>
          </w:tcPr>
          <w:p w14:paraId="4EF58035" w14:textId="77777777" w:rsidR="002B176F" w:rsidRPr="009142E9" w:rsidRDefault="002B176F" w:rsidP="002B176F">
            <w:pPr>
              <w:jc w:val="center"/>
              <w:rPr>
                <w:rFonts w:ascii="Arial" w:hAnsi="Arial" w:cs="Arial"/>
              </w:rPr>
            </w:pPr>
            <w:r>
              <w:rPr>
                <w:rFonts w:ascii="Arial" w:hAnsi="Arial" w:cs="Arial"/>
              </w:rPr>
              <w:t>Alto</w:t>
            </w:r>
          </w:p>
        </w:tc>
      </w:tr>
      <w:tr w:rsidR="002B176F" w:rsidRPr="009142E9" w14:paraId="3B5B5CDB" w14:textId="77777777" w:rsidTr="002B176F">
        <w:trPr>
          <w:trHeight w:val="772"/>
        </w:trPr>
        <w:tc>
          <w:tcPr>
            <w:tcW w:w="1927" w:type="dxa"/>
            <w:vMerge/>
            <w:vAlign w:val="center"/>
          </w:tcPr>
          <w:p w14:paraId="4979E16E" w14:textId="77777777" w:rsidR="002B176F" w:rsidRPr="009142E9" w:rsidRDefault="002B176F" w:rsidP="002B176F">
            <w:pPr>
              <w:rPr>
                <w:rFonts w:ascii="Arial" w:hAnsi="Arial" w:cs="Arial"/>
                <w:bCs/>
              </w:rPr>
            </w:pPr>
          </w:p>
        </w:tc>
        <w:tc>
          <w:tcPr>
            <w:tcW w:w="1986" w:type="dxa"/>
            <w:vAlign w:val="center"/>
          </w:tcPr>
          <w:p w14:paraId="63CA0AEE" w14:textId="77777777" w:rsidR="002B176F" w:rsidRPr="009142E9" w:rsidRDefault="002B176F" w:rsidP="002B176F">
            <w:pPr>
              <w:rPr>
                <w:rFonts w:ascii="Arial" w:hAnsi="Arial" w:cs="Arial"/>
              </w:rPr>
            </w:pPr>
            <w:r>
              <w:rPr>
                <w:rFonts w:ascii="Arial" w:hAnsi="Arial" w:cs="Arial"/>
              </w:rPr>
              <w:t>Falta de señalamiento de zona restringida</w:t>
            </w:r>
          </w:p>
        </w:tc>
        <w:tc>
          <w:tcPr>
            <w:tcW w:w="1843" w:type="dxa"/>
            <w:vAlign w:val="center"/>
          </w:tcPr>
          <w:p w14:paraId="591241B9" w14:textId="77777777" w:rsidR="002B176F" w:rsidRPr="009142E9" w:rsidRDefault="002B176F" w:rsidP="002B176F">
            <w:pPr>
              <w:jc w:val="both"/>
              <w:rPr>
                <w:rFonts w:ascii="Arial" w:hAnsi="Arial" w:cs="Arial"/>
              </w:rPr>
            </w:pPr>
            <w:r>
              <w:rPr>
                <w:rFonts w:ascii="Arial" w:hAnsi="Arial" w:cs="Arial"/>
              </w:rPr>
              <w:t>Posible contaminación microbiológica por personas que entran al predio</w:t>
            </w:r>
          </w:p>
        </w:tc>
        <w:tc>
          <w:tcPr>
            <w:tcW w:w="1418" w:type="dxa"/>
            <w:gridSpan w:val="2"/>
            <w:vAlign w:val="center"/>
          </w:tcPr>
          <w:p w14:paraId="2C703A50" w14:textId="77777777" w:rsidR="002B176F" w:rsidRPr="009142E9" w:rsidRDefault="002B176F" w:rsidP="002B176F">
            <w:pPr>
              <w:jc w:val="center"/>
              <w:rPr>
                <w:rFonts w:ascii="Arial" w:hAnsi="Arial" w:cs="Arial"/>
              </w:rPr>
            </w:pPr>
            <w:r>
              <w:rPr>
                <w:rFonts w:ascii="Arial" w:hAnsi="Arial" w:cs="Arial"/>
              </w:rPr>
              <w:t>5</w:t>
            </w:r>
          </w:p>
        </w:tc>
        <w:tc>
          <w:tcPr>
            <w:tcW w:w="1134" w:type="dxa"/>
            <w:vAlign w:val="center"/>
          </w:tcPr>
          <w:p w14:paraId="6879DC50" w14:textId="77777777" w:rsidR="002B176F" w:rsidRPr="009142E9" w:rsidRDefault="002B176F" w:rsidP="002B176F">
            <w:pPr>
              <w:jc w:val="center"/>
              <w:rPr>
                <w:rFonts w:ascii="Arial" w:hAnsi="Arial" w:cs="Arial"/>
              </w:rPr>
            </w:pPr>
            <w:r>
              <w:rPr>
                <w:rFonts w:ascii="Arial" w:hAnsi="Arial" w:cs="Arial"/>
              </w:rPr>
              <w:t>2</w:t>
            </w:r>
          </w:p>
        </w:tc>
        <w:tc>
          <w:tcPr>
            <w:tcW w:w="1275" w:type="dxa"/>
          </w:tcPr>
          <w:p w14:paraId="2605CD52" w14:textId="77777777" w:rsidR="002B176F" w:rsidRDefault="002B176F" w:rsidP="002B176F">
            <w:pPr>
              <w:rPr>
                <w:rFonts w:ascii="Arial" w:hAnsi="Arial" w:cs="Arial"/>
              </w:rPr>
            </w:pPr>
          </w:p>
          <w:p w14:paraId="47A2779D" w14:textId="77777777" w:rsidR="002B176F" w:rsidRPr="007775C5" w:rsidRDefault="002B176F" w:rsidP="002B176F">
            <w:pPr>
              <w:rPr>
                <w:rFonts w:ascii="Arial" w:hAnsi="Arial" w:cs="Arial"/>
              </w:rPr>
            </w:pPr>
          </w:p>
          <w:p w14:paraId="3ED39E0C" w14:textId="77777777" w:rsidR="002B176F" w:rsidRDefault="002B176F" w:rsidP="002B176F">
            <w:pPr>
              <w:rPr>
                <w:rFonts w:ascii="Arial" w:hAnsi="Arial" w:cs="Arial"/>
              </w:rPr>
            </w:pPr>
          </w:p>
          <w:p w14:paraId="57630E4C" w14:textId="77777777" w:rsidR="002B176F" w:rsidRPr="007775C5" w:rsidRDefault="002B176F" w:rsidP="002B176F">
            <w:pPr>
              <w:jc w:val="center"/>
              <w:rPr>
                <w:rFonts w:ascii="Arial" w:hAnsi="Arial" w:cs="Arial"/>
              </w:rPr>
            </w:pPr>
            <w:r>
              <w:rPr>
                <w:rFonts w:ascii="Arial" w:hAnsi="Arial" w:cs="Arial"/>
              </w:rPr>
              <w:t>10</w:t>
            </w:r>
          </w:p>
        </w:tc>
        <w:tc>
          <w:tcPr>
            <w:tcW w:w="1276" w:type="dxa"/>
            <w:vAlign w:val="center"/>
          </w:tcPr>
          <w:p w14:paraId="0E284E95" w14:textId="77777777" w:rsidR="002B176F" w:rsidRPr="009142E9" w:rsidRDefault="002B176F" w:rsidP="002B176F">
            <w:pPr>
              <w:jc w:val="center"/>
              <w:rPr>
                <w:rFonts w:ascii="Arial" w:hAnsi="Arial" w:cs="Arial"/>
              </w:rPr>
            </w:pPr>
            <w:r>
              <w:rPr>
                <w:rFonts w:ascii="Arial" w:hAnsi="Arial" w:cs="Arial"/>
              </w:rPr>
              <w:t>Medio</w:t>
            </w:r>
          </w:p>
        </w:tc>
      </w:tr>
      <w:tr w:rsidR="002B176F" w:rsidRPr="009142E9" w14:paraId="3E26D6A9" w14:textId="77777777" w:rsidTr="002B176F">
        <w:trPr>
          <w:trHeight w:val="670"/>
        </w:trPr>
        <w:tc>
          <w:tcPr>
            <w:tcW w:w="1927" w:type="dxa"/>
            <w:vMerge/>
            <w:vAlign w:val="center"/>
          </w:tcPr>
          <w:p w14:paraId="3B061646" w14:textId="77777777" w:rsidR="002B176F" w:rsidRPr="009142E9" w:rsidRDefault="002B176F" w:rsidP="002B176F">
            <w:pPr>
              <w:rPr>
                <w:rFonts w:ascii="Arial" w:hAnsi="Arial" w:cs="Arial"/>
                <w:b/>
                <w:bCs/>
              </w:rPr>
            </w:pPr>
          </w:p>
        </w:tc>
        <w:tc>
          <w:tcPr>
            <w:tcW w:w="1986" w:type="dxa"/>
            <w:vAlign w:val="center"/>
          </w:tcPr>
          <w:p w14:paraId="739157AA" w14:textId="77777777" w:rsidR="002B176F" w:rsidRPr="009142E9" w:rsidRDefault="002B176F" w:rsidP="002B176F">
            <w:pPr>
              <w:rPr>
                <w:rFonts w:ascii="Arial" w:hAnsi="Arial" w:cs="Arial"/>
              </w:rPr>
            </w:pPr>
            <w:r>
              <w:rPr>
                <w:rFonts w:ascii="Arial" w:hAnsi="Arial" w:cs="Arial"/>
              </w:rPr>
              <w:t>Falta de equipo contra incendios</w:t>
            </w:r>
          </w:p>
        </w:tc>
        <w:tc>
          <w:tcPr>
            <w:tcW w:w="1853" w:type="dxa"/>
            <w:gridSpan w:val="2"/>
            <w:vAlign w:val="center"/>
          </w:tcPr>
          <w:p w14:paraId="29DD059A" w14:textId="77777777" w:rsidR="002B176F" w:rsidRPr="009142E9" w:rsidRDefault="002B176F" w:rsidP="002B176F">
            <w:pPr>
              <w:jc w:val="both"/>
              <w:rPr>
                <w:rFonts w:ascii="Arial" w:hAnsi="Arial" w:cs="Arial"/>
              </w:rPr>
            </w:pPr>
            <w:r>
              <w:rPr>
                <w:rFonts w:ascii="Arial" w:hAnsi="Arial" w:cs="Arial"/>
              </w:rPr>
              <w:t>En caso de incendio, no habría material con que contrarrestarlo.</w:t>
            </w:r>
          </w:p>
        </w:tc>
        <w:tc>
          <w:tcPr>
            <w:tcW w:w="1408" w:type="dxa"/>
            <w:vAlign w:val="center"/>
          </w:tcPr>
          <w:p w14:paraId="1F2CADB4" w14:textId="77777777" w:rsidR="002B176F" w:rsidRPr="009142E9" w:rsidRDefault="002B176F" w:rsidP="002B176F">
            <w:pPr>
              <w:jc w:val="center"/>
              <w:rPr>
                <w:rFonts w:ascii="Arial" w:hAnsi="Arial" w:cs="Arial"/>
              </w:rPr>
            </w:pPr>
            <w:r>
              <w:rPr>
                <w:rFonts w:ascii="Arial" w:hAnsi="Arial" w:cs="Arial"/>
              </w:rPr>
              <w:t>2</w:t>
            </w:r>
          </w:p>
        </w:tc>
        <w:tc>
          <w:tcPr>
            <w:tcW w:w="1134" w:type="dxa"/>
            <w:vAlign w:val="center"/>
          </w:tcPr>
          <w:p w14:paraId="1010942E" w14:textId="77777777" w:rsidR="002B176F" w:rsidRPr="009142E9" w:rsidRDefault="002B176F" w:rsidP="002B176F">
            <w:pPr>
              <w:jc w:val="center"/>
              <w:rPr>
                <w:rFonts w:ascii="Arial" w:hAnsi="Arial" w:cs="Arial"/>
              </w:rPr>
            </w:pPr>
            <w:r>
              <w:rPr>
                <w:rFonts w:ascii="Arial" w:hAnsi="Arial" w:cs="Arial"/>
              </w:rPr>
              <w:t>3</w:t>
            </w:r>
          </w:p>
        </w:tc>
        <w:tc>
          <w:tcPr>
            <w:tcW w:w="1275" w:type="dxa"/>
          </w:tcPr>
          <w:p w14:paraId="67116E9E" w14:textId="77777777" w:rsidR="002B176F" w:rsidRDefault="002B176F" w:rsidP="002B176F">
            <w:pPr>
              <w:rPr>
                <w:rFonts w:ascii="Arial" w:hAnsi="Arial" w:cs="Arial"/>
              </w:rPr>
            </w:pPr>
          </w:p>
          <w:p w14:paraId="22CD8F4C" w14:textId="77777777" w:rsidR="002B176F" w:rsidRDefault="002B176F" w:rsidP="002B176F">
            <w:pPr>
              <w:jc w:val="center"/>
              <w:rPr>
                <w:rFonts w:ascii="Arial" w:hAnsi="Arial" w:cs="Arial"/>
              </w:rPr>
            </w:pPr>
          </w:p>
          <w:p w14:paraId="42FF1FAA" w14:textId="77777777" w:rsidR="002B176F" w:rsidRPr="007775C5" w:rsidRDefault="002B176F" w:rsidP="002B176F">
            <w:pPr>
              <w:jc w:val="center"/>
              <w:rPr>
                <w:rFonts w:ascii="Arial" w:hAnsi="Arial" w:cs="Arial"/>
              </w:rPr>
            </w:pPr>
            <w:r>
              <w:rPr>
                <w:rFonts w:ascii="Arial" w:hAnsi="Arial" w:cs="Arial"/>
              </w:rPr>
              <w:t>6</w:t>
            </w:r>
          </w:p>
        </w:tc>
        <w:tc>
          <w:tcPr>
            <w:tcW w:w="1276" w:type="dxa"/>
            <w:vAlign w:val="center"/>
          </w:tcPr>
          <w:p w14:paraId="506E9A6B" w14:textId="77777777" w:rsidR="002B176F" w:rsidRPr="009142E9" w:rsidRDefault="002B176F" w:rsidP="002B176F">
            <w:pPr>
              <w:jc w:val="center"/>
              <w:rPr>
                <w:rFonts w:ascii="Arial" w:hAnsi="Arial" w:cs="Arial"/>
              </w:rPr>
            </w:pPr>
            <w:r>
              <w:rPr>
                <w:rFonts w:ascii="Arial" w:hAnsi="Arial" w:cs="Arial"/>
              </w:rPr>
              <w:t>Bajo</w:t>
            </w:r>
          </w:p>
        </w:tc>
      </w:tr>
      <w:tr w:rsidR="002B176F" w:rsidRPr="009142E9" w14:paraId="6719C60E" w14:textId="77777777" w:rsidTr="002B176F">
        <w:trPr>
          <w:trHeight w:val="670"/>
        </w:trPr>
        <w:tc>
          <w:tcPr>
            <w:tcW w:w="1927" w:type="dxa"/>
            <w:vMerge/>
            <w:vAlign w:val="center"/>
          </w:tcPr>
          <w:p w14:paraId="7305D86C" w14:textId="77777777" w:rsidR="002B176F" w:rsidRPr="009142E9" w:rsidRDefault="002B176F" w:rsidP="002B176F">
            <w:pPr>
              <w:rPr>
                <w:rFonts w:ascii="Arial" w:hAnsi="Arial" w:cs="Arial"/>
                <w:b/>
                <w:bCs/>
              </w:rPr>
            </w:pPr>
          </w:p>
        </w:tc>
        <w:tc>
          <w:tcPr>
            <w:tcW w:w="1986" w:type="dxa"/>
            <w:vAlign w:val="center"/>
          </w:tcPr>
          <w:p w14:paraId="424CAEEE" w14:textId="77777777" w:rsidR="002B176F" w:rsidRDefault="002B176F" w:rsidP="002B176F">
            <w:pPr>
              <w:rPr>
                <w:rFonts w:ascii="Arial" w:hAnsi="Arial" w:cs="Arial"/>
              </w:rPr>
            </w:pPr>
            <w:r>
              <w:rPr>
                <w:rFonts w:ascii="Arial" w:hAnsi="Arial" w:cs="Arial"/>
              </w:rPr>
              <w:t>La ubicación de los equipos de cloración no son los correctos</w:t>
            </w:r>
          </w:p>
        </w:tc>
        <w:tc>
          <w:tcPr>
            <w:tcW w:w="1853" w:type="dxa"/>
            <w:gridSpan w:val="2"/>
            <w:vAlign w:val="center"/>
          </w:tcPr>
          <w:p w14:paraId="12DFB881" w14:textId="77777777" w:rsidR="002B176F" w:rsidRDefault="002B176F" w:rsidP="002B176F">
            <w:pPr>
              <w:jc w:val="both"/>
              <w:rPr>
                <w:rFonts w:ascii="Arial" w:hAnsi="Arial" w:cs="Arial"/>
              </w:rPr>
            </w:pPr>
            <w:r>
              <w:rPr>
                <w:rFonts w:ascii="Arial" w:hAnsi="Arial" w:cs="Arial"/>
              </w:rPr>
              <w:t>Deficiencia en desinfección, contaminación microbiológica</w:t>
            </w:r>
          </w:p>
        </w:tc>
        <w:tc>
          <w:tcPr>
            <w:tcW w:w="1408" w:type="dxa"/>
            <w:vAlign w:val="center"/>
          </w:tcPr>
          <w:p w14:paraId="2BB5F0C0" w14:textId="77777777" w:rsidR="002B176F" w:rsidRDefault="002B176F" w:rsidP="002B176F">
            <w:pPr>
              <w:jc w:val="center"/>
              <w:rPr>
                <w:rFonts w:ascii="Arial" w:hAnsi="Arial" w:cs="Arial"/>
              </w:rPr>
            </w:pPr>
            <w:r>
              <w:rPr>
                <w:rFonts w:ascii="Arial" w:hAnsi="Arial" w:cs="Arial"/>
              </w:rPr>
              <w:t>5</w:t>
            </w:r>
          </w:p>
        </w:tc>
        <w:tc>
          <w:tcPr>
            <w:tcW w:w="1134" w:type="dxa"/>
            <w:vAlign w:val="center"/>
          </w:tcPr>
          <w:p w14:paraId="7DE1BEF4" w14:textId="77777777" w:rsidR="002B176F" w:rsidRDefault="002B176F" w:rsidP="002B176F">
            <w:pPr>
              <w:jc w:val="center"/>
              <w:rPr>
                <w:rFonts w:ascii="Arial" w:hAnsi="Arial" w:cs="Arial"/>
              </w:rPr>
            </w:pPr>
            <w:r>
              <w:rPr>
                <w:rFonts w:ascii="Arial" w:hAnsi="Arial" w:cs="Arial"/>
              </w:rPr>
              <w:t>5</w:t>
            </w:r>
          </w:p>
        </w:tc>
        <w:tc>
          <w:tcPr>
            <w:tcW w:w="1275" w:type="dxa"/>
          </w:tcPr>
          <w:p w14:paraId="5867823D" w14:textId="77777777" w:rsidR="002B176F" w:rsidRDefault="002B176F" w:rsidP="002B176F">
            <w:pPr>
              <w:rPr>
                <w:rFonts w:ascii="Arial" w:hAnsi="Arial" w:cs="Arial"/>
              </w:rPr>
            </w:pPr>
          </w:p>
          <w:p w14:paraId="15FC31B5" w14:textId="77777777" w:rsidR="002B176F" w:rsidRDefault="002B176F" w:rsidP="002B176F">
            <w:pPr>
              <w:jc w:val="center"/>
              <w:rPr>
                <w:rFonts w:ascii="Arial" w:hAnsi="Arial" w:cs="Arial"/>
              </w:rPr>
            </w:pPr>
            <w:r>
              <w:rPr>
                <w:rFonts w:ascii="Arial" w:hAnsi="Arial" w:cs="Arial"/>
              </w:rPr>
              <w:t>25</w:t>
            </w:r>
          </w:p>
        </w:tc>
        <w:tc>
          <w:tcPr>
            <w:tcW w:w="1276" w:type="dxa"/>
            <w:vAlign w:val="center"/>
          </w:tcPr>
          <w:p w14:paraId="070BB48A" w14:textId="77777777" w:rsidR="002B176F" w:rsidRDefault="002B176F" w:rsidP="002B176F">
            <w:pPr>
              <w:jc w:val="center"/>
              <w:rPr>
                <w:rFonts w:ascii="Arial" w:hAnsi="Arial" w:cs="Arial"/>
              </w:rPr>
            </w:pPr>
            <w:r>
              <w:rPr>
                <w:rFonts w:ascii="Arial" w:hAnsi="Arial" w:cs="Arial"/>
              </w:rPr>
              <w:t>Muy Alto</w:t>
            </w:r>
          </w:p>
        </w:tc>
      </w:tr>
      <w:tr w:rsidR="002B176F" w:rsidRPr="009142E9" w14:paraId="609C81DB" w14:textId="77777777" w:rsidTr="002B176F">
        <w:trPr>
          <w:trHeight w:val="670"/>
        </w:trPr>
        <w:tc>
          <w:tcPr>
            <w:tcW w:w="1927" w:type="dxa"/>
            <w:vMerge/>
            <w:vAlign w:val="center"/>
          </w:tcPr>
          <w:p w14:paraId="62D00291" w14:textId="77777777" w:rsidR="002B176F" w:rsidRPr="009142E9" w:rsidRDefault="002B176F" w:rsidP="002B176F">
            <w:pPr>
              <w:rPr>
                <w:rFonts w:ascii="Arial" w:hAnsi="Arial" w:cs="Arial"/>
                <w:b/>
                <w:bCs/>
              </w:rPr>
            </w:pPr>
          </w:p>
        </w:tc>
        <w:tc>
          <w:tcPr>
            <w:tcW w:w="1986" w:type="dxa"/>
            <w:vAlign w:val="center"/>
          </w:tcPr>
          <w:p w14:paraId="60FF5BB3" w14:textId="77777777" w:rsidR="002B176F" w:rsidRDefault="002B176F" w:rsidP="002B176F">
            <w:pPr>
              <w:rPr>
                <w:rFonts w:ascii="Arial" w:hAnsi="Arial" w:cs="Arial"/>
              </w:rPr>
            </w:pPr>
            <w:r>
              <w:rPr>
                <w:rFonts w:ascii="Arial" w:hAnsi="Arial" w:cs="Arial"/>
              </w:rPr>
              <w:t>No existe equipos hipocloradores de repuesto</w:t>
            </w:r>
          </w:p>
        </w:tc>
        <w:tc>
          <w:tcPr>
            <w:tcW w:w="1853" w:type="dxa"/>
            <w:gridSpan w:val="2"/>
            <w:vAlign w:val="center"/>
          </w:tcPr>
          <w:p w14:paraId="3F6DD8DD" w14:textId="77777777" w:rsidR="002B176F" w:rsidRDefault="002B176F" w:rsidP="002B176F">
            <w:pPr>
              <w:jc w:val="both"/>
              <w:rPr>
                <w:rFonts w:ascii="Arial" w:hAnsi="Arial" w:cs="Arial"/>
              </w:rPr>
            </w:pPr>
            <w:r>
              <w:rPr>
                <w:rFonts w:ascii="Arial" w:hAnsi="Arial" w:cs="Arial"/>
              </w:rPr>
              <w:t>Contaminación Microbiológica en caso de que falle algún equipo</w:t>
            </w:r>
          </w:p>
        </w:tc>
        <w:tc>
          <w:tcPr>
            <w:tcW w:w="1408" w:type="dxa"/>
            <w:vAlign w:val="center"/>
          </w:tcPr>
          <w:p w14:paraId="74257345" w14:textId="77777777" w:rsidR="002B176F" w:rsidRDefault="002B176F" w:rsidP="002B176F">
            <w:pPr>
              <w:jc w:val="center"/>
              <w:rPr>
                <w:rFonts w:ascii="Arial" w:hAnsi="Arial" w:cs="Arial"/>
              </w:rPr>
            </w:pPr>
            <w:r>
              <w:rPr>
                <w:rFonts w:ascii="Arial" w:hAnsi="Arial" w:cs="Arial"/>
              </w:rPr>
              <w:t>5</w:t>
            </w:r>
          </w:p>
        </w:tc>
        <w:tc>
          <w:tcPr>
            <w:tcW w:w="1134" w:type="dxa"/>
            <w:vAlign w:val="center"/>
          </w:tcPr>
          <w:p w14:paraId="5BC407DD" w14:textId="77777777" w:rsidR="002B176F" w:rsidRDefault="002B176F" w:rsidP="002B176F">
            <w:pPr>
              <w:jc w:val="center"/>
              <w:rPr>
                <w:rFonts w:ascii="Arial" w:hAnsi="Arial" w:cs="Arial"/>
              </w:rPr>
            </w:pPr>
            <w:r>
              <w:rPr>
                <w:rFonts w:ascii="Arial" w:hAnsi="Arial" w:cs="Arial"/>
              </w:rPr>
              <w:t>5</w:t>
            </w:r>
          </w:p>
        </w:tc>
        <w:tc>
          <w:tcPr>
            <w:tcW w:w="1275" w:type="dxa"/>
          </w:tcPr>
          <w:p w14:paraId="0A6E9569" w14:textId="77777777" w:rsidR="002B176F" w:rsidRDefault="002B176F" w:rsidP="002B176F">
            <w:pPr>
              <w:rPr>
                <w:rFonts w:ascii="Arial" w:hAnsi="Arial" w:cs="Arial"/>
              </w:rPr>
            </w:pPr>
          </w:p>
          <w:p w14:paraId="4F6694BE" w14:textId="77777777" w:rsidR="002B176F" w:rsidRDefault="002B176F" w:rsidP="002B176F">
            <w:pPr>
              <w:rPr>
                <w:rFonts w:ascii="Arial" w:hAnsi="Arial" w:cs="Arial"/>
              </w:rPr>
            </w:pPr>
          </w:p>
          <w:p w14:paraId="2D650E52" w14:textId="77777777" w:rsidR="002B176F" w:rsidRDefault="002B176F" w:rsidP="002B176F">
            <w:pPr>
              <w:jc w:val="center"/>
              <w:rPr>
                <w:rFonts w:ascii="Arial" w:hAnsi="Arial" w:cs="Arial"/>
              </w:rPr>
            </w:pPr>
            <w:r>
              <w:rPr>
                <w:rFonts w:ascii="Arial" w:hAnsi="Arial" w:cs="Arial"/>
              </w:rPr>
              <w:t>25</w:t>
            </w:r>
          </w:p>
        </w:tc>
        <w:tc>
          <w:tcPr>
            <w:tcW w:w="1276" w:type="dxa"/>
            <w:vAlign w:val="center"/>
          </w:tcPr>
          <w:p w14:paraId="18E33CB4" w14:textId="77777777" w:rsidR="002B176F" w:rsidRDefault="002B176F" w:rsidP="002B176F">
            <w:pPr>
              <w:jc w:val="center"/>
              <w:rPr>
                <w:rFonts w:ascii="Arial" w:hAnsi="Arial" w:cs="Arial"/>
              </w:rPr>
            </w:pPr>
            <w:r>
              <w:rPr>
                <w:rFonts w:ascii="Arial" w:hAnsi="Arial" w:cs="Arial"/>
              </w:rPr>
              <w:t>Muy Alto</w:t>
            </w:r>
          </w:p>
        </w:tc>
      </w:tr>
    </w:tbl>
    <w:p w14:paraId="6F2E9ECC" w14:textId="77777777" w:rsidR="002B176F" w:rsidRDefault="002B176F" w:rsidP="002B176F">
      <w:pPr>
        <w:pStyle w:val="Ttulo2"/>
        <w:rPr>
          <w:rFonts w:ascii="Arial" w:hAnsi="Arial" w:cs="Arial"/>
          <w:b w:val="0"/>
          <w:bCs w:val="0"/>
          <w:caps/>
          <w:sz w:val="24"/>
          <w:szCs w:val="24"/>
          <w:lang w:val="es-CO" w:eastAsia="es-ES"/>
        </w:rPr>
      </w:pPr>
    </w:p>
    <w:p w14:paraId="6A8EFC0E" w14:textId="77777777" w:rsidR="002B176F" w:rsidRDefault="002B176F" w:rsidP="002B176F">
      <w:pPr>
        <w:pStyle w:val="Ttulo2"/>
        <w:rPr>
          <w:rFonts w:ascii="Arial" w:hAnsi="Arial" w:cs="Arial"/>
          <w:b w:val="0"/>
          <w:bCs w:val="0"/>
          <w:caps/>
          <w:sz w:val="24"/>
          <w:szCs w:val="24"/>
          <w:lang w:val="es-CO" w:eastAsia="es-ES"/>
        </w:rPr>
      </w:pPr>
      <w:r>
        <w:rPr>
          <w:rFonts w:ascii="Arial" w:hAnsi="Arial" w:cs="Arial"/>
          <w:b w:val="0"/>
          <w:bCs w:val="0"/>
          <w:caps/>
          <w:sz w:val="24"/>
          <w:szCs w:val="24"/>
          <w:lang w:val="es-CO" w:eastAsia="es-ES"/>
        </w:rPr>
        <w:br w:type="page"/>
      </w:r>
    </w:p>
    <w:tbl>
      <w:tblPr>
        <w:tblW w:w="10859" w:type="dxa"/>
        <w:tblInd w:w="-1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27"/>
        <w:gridCol w:w="1986"/>
        <w:gridCol w:w="1843"/>
        <w:gridCol w:w="1418"/>
        <w:gridCol w:w="1134"/>
        <w:gridCol w:w="1275"/>
        <w:gridCol w:w="1276"/>
      </w:tblGrid>
      <w:tr w:rsidR="002B176F" w:rsidRPr="009142E9" w14:paraId="4B3C03E7" w14:textId="77777777" w:rsidTr="002B176F">
        <w:tc>
          <w:tcPr>
            <w:tcW w:w="1927" w:type="dxa"/>
            <w:shd w:val="clear" w:color="auto" w:fill="FFCC99"/>
          </w:tcPr>
          <w:p w14:paraId="0A68A059" w14:textId="77777777" w:rsidR="002B176F" w:rsidRPr="009142E9" w:rsidRDefault="002B176F" w:rsidP="002B176F">
            <w:pPr>
              <w:autoSpaceDE w:val="0"/>
              <w:autoSpaceDN w:val="0"/>
              <w:adjustRightInd w:val="0"/>
              <w:rPr>
                <w:rFonts w:ascii="Arial" w:hAnsi="Arial" w:cs="Arial"/>
                <w:b/>
                <w:bCs/>
              </w:rPr>
            </w:pPr>
            <w:r w:rsidRPr="009142E9">
              <w:rPr>
                <w:rFonts w:ascii="Arial" w:hAnsi="Arial" w:cs="Arial"/>
                <w:b/>
                <w:bCs/>
              </w:rPr>
              <w:lastRenderedPageBreak/>
              <w:t>Etapa del</w:t>
            </w:r>
          </w:p>
          <w:p w14:paraId="6ADC2216" w14:textId="77777777" w:rsidR="002B176F" w:rsidRPr="009142E9" w:rsidRDefault="002B176F" w:rsidP="002B176F">
            <w:pPr>
              <w:jc w:val="both"/>
              <w:rPr>
                <w:rFonts w:ascii="Arial" w:hAnsi="Arial" w:cs="Arial"/>
                <w:b/>
                <w:bCs/>
              </w:rPr>
            </w:pPr>
            <w:r w:rsidRPr="009142E9">
              <w:rPr>
                <w:rFonts w:ascii="Arial" w:hAnsi="Arial" w:cs="Arial"/>
                <w:b/>
                <w:bCs/>
              </w:rPr>
              <w:t>Proceso</w:t>
            </w:r>
          </w:p>
        </w:tc>
        <w:tc>
          <w:tcPr>
            <w:tcW w:w="1986" w:type="dxa"/>
            <w:shd w:val="clear" w:color="auto" w:fill="FFCC99"/>
          </w:tcPr>
          <w:p w14:paraId="1A14A932" w14:textId="77777777" w:rsidR="002B176F" w:rsidRPr="009142E9" w:rsidRDefault="002B176F" w:rsidP="002B176F">
            <w:pPr>
              <w:autoSpaceDE w:val="0"/>
              <w:autoSpaceDN w:val="0"/>
              <w:adjustRightInd w:val="0"/>
              <w:rPr>
                <w:rFonts w:ascii="Arial" w:hAnsi="Arial" w:cs="Arial"/>
                <w:b/>
                <w:bCs/>
              </w:rPr>
            </w:pPr>
            <w:r w:rsidRPr="009142E9">
              <w:rPr>
                <w:rFonts w:ascii="Arial" w:hAnsi="Arial" w:cs="Arial"/>
                <w:b/>
                <w:bCs/>
              </w:rPr>
              <w:t>Evento peligroso (fuente</w:t>
            </w:r>
          </w:p>
          <w:p w14:paraId="25AB98BD" w14:textId="77777777" w:rsidR="002B176F" w:rsidRPr="009142E9" w:rsidRDefault="002B176F" w:rsidP="002B176F">
            <w:pPr>
              <w:ind w:right="252"/>
              <w:jc w:val="both"/>
              <w:rPr>
                <w:rFonts w:ascii="Arial" w:hAnsi="Arial" w:cs="Arial"/>
                <w:b/>
                <w:bCs/>
              </w:rPr>
            </w:pPr>
            <w:r w:rsidRPr="009142E9">
              <w:rPr>
                <w:rFonts w:ascii="Arial" w:hAnsi="Arial" w:cs="Arial"/>
                <w:b/>
                <w:bCs/>
              </w:rPr>
              <w:t>de peligro)</w:t>
            </w:r>
          </w:p>
        </w:tc>
        <w:tc>
          <w:tcPr>
            <w:tcW w:w="1843" w:type="dxa"/>
            <w:shd w:val="clear" w:color="auto" w:fill="FFCC99"/>
          </w:tcPr>
          <w:p w14:paraId="430F5FA1" w14:textId="77777777" w:rsidR="002B176F" w:rsidRPr="009142E9" w:rsidRDefault="002B176F" w:rsidP="002B176F">
            <w:pPr>
              <w:autoSpaceDE w:val="0"/>
              <w:autoSpaceDN w:val="0"/>
              <w:adjustRightInd w:val="0"/>
              <w:rPr>
                <w:rFonts w:ascii="Arial" w:hAnsi="Arial" w:cs="Arial"/>
                <w:b/>
                <w:bCs/>
              </w:rPr>
            </w:pPr>
            <w:r w:rsidRPr="009142E9">
              <w:rPr>
                <w:rFonts w:ascii="Arial" w:hAnsi="Arial" w:cs="Arial"/>
                <w:b/>
                <w:bCs/>
              </w:rPr>
              <w:t>Tipo de</w:t>
            </w:r>
          </w:p>
          <w:p w14:paraId="3FD47C94" w14:textId="77777777" w:rsidR="002B176F" w:rsidRPr="009142E9" w:rsidRDefault="002B176F" w:rsidP="002B176F">
            <w:pPr>
              <w:jc w:val="both"/>
              <w:rPr>
                <w:rFonts w:ascii="Arial" w:hAnsi="Arial" w:cs="Arial"/>
                <w:b/>
                <w:bCs/>
              </w:rPr>
            </w:pPr>
            <w:r w:rsidRPr="009142E9">
              <w:rPr>
                <w:rFonts w:ascii="Arial" w:hAnsi="Arial" w:cs="Arial"/>
                <w:b/>
                <w:bCs/>
              </w:rPr>
              <w:t>Peligro</w:t>
            </w:r>
          </w:p>
        </w:tc>
        <w:tc>
          <w:tcPr>
            <w:tcW w:w="1418" w:type="dxa"/>
            <w:shd w:val="clear" w:color="auto" w:fill="FFCC99"/>
          </w:tcPr>
          <w:p w14:paraId="55BC127B" w14:textId="77777777" w:rsidR="002B176F" w:rsidRPr="009142E9" w:rsidRDefault="002B176F" w:rsidP="002B176F">
            <w:pPr>
              <w:jc w:val="both"/>
              <w:rPr>
                <w:rFonts w:ascii="Arial" w:hAnsi="Arial" w:cs="Arial"/>
                <w:b/>
                <w:bCs/>
              </w:rPr>
            </w:pPr>
            <w:r w:rsidRPr="009142E9">
              <w:rPr>
                <w:rFonts w:ascii="Arial" w:hAnsi="Arial" w:cs="Arial"/>
                <w:b/>
                <w:bCs/>
              </w:rPr>
              <w:t>Probabilidad</w:t>
            </w:r>
          </w:p>
        </w:tc>
        <w:tc>
          <w:tcPr>
            <w:tcW w:w="1134" w:type="dxa"/>
            <w:shd w:val="clear" w:color="auto" w:fill="FFCC99"/>
          </w:tcPr>
          <w:p w14:paraId="2B1DD4EC" w14:textId="77777777" w:rsidR="002B176F" w:rsidRPr="009142E9" w:rsidRDefault="002B176F" w:rsidP="002B176F">
            <w:pPr>
              <w:autoSpaceDE w:val="0"/>
              <w:autoSpaceDN w:val="0"/>
              <w:adjustRightInd w:val="0"/>
              <w:jc w:val="center"/>
              <w:rPr>
                <w:rFonts w:ascii="Arial" w:hAnsi="Arial" w:cs="Arial"/>
                <w:b/>
                <w:bCs/>
              </w:rPr>
            </w:pPr>
            <w:r w:rsidRPr="009142E9">
              <w:rPr>
                <w:rFonts w:ascii="Arial" w:hAnsi="Arial" w:cs="Arial"/>
                <w:b/>
                <w:bCs/>
              </w:rPr>
              <w:t>Gravedad o Severidad</w:t>
            </w:r>
          </w:p>
          <w:p w14:paraId="327E2C37" w14:textId="77777777" w:rsidR="002B176F" w:rsidRPr="009142E9" w:rsidRDefault="002B176F" w:rsidP="002B176F">
            <w:pPr>
              <w:jc w:val="both"/>
              <w:rPr>
                <w:rFonts w:ascii="Arial" w:hAnsi="Arial" w:cs="Arial"/>
                <w:b/>
                <w:bCs/>
              </w:rPr>
            </w:pPr>
          </w:p>
        </w:tc>
        <w:tc>
          <w:tcPr>
            <w:tcW w:w="1275" w:type="dxa"/>
            <w:shd w:val="clear" w:color="auto" w:fill="FFCC99"/>
          </w:tcPr>
          <w:p w14:paraId="2D730296" w14:textId="77777777" w:rsidR="002B176F" w:rsidRPr="009142E9" w:rsidRDefault="002B176F" w:rsidP="002B176F">
            <w:pPr>
              <w:jc w:val="both"/>
              <w:rPr>
                <w:rFonts w:ascii="Arial" w:hAnsi="Arial" w:cs="Arial"/>
                <w:b/>
                <w:bCs/>
              </w:rPr>
            </w:pPr>
            <w:r w:rsidRPr="009142E9">
              <w:rPr>
                <w:rFonts w:ascii="Arial" w:hAnsi="Arial" w:cs="Arial"/>
                <w:b/>
                <w:bCs/>
              </w:rPr>
              <w:t>Puntuación</w:t>
            </w:r>
          </w:p>
        </w:tc>
        <w:tc>
          <w:tcPr>
            <w:tcW w:w="1276" w:type="dxa"/>
            <w:shd w:val="clear" w:color="auto" w:fill="FFCC99"/>
          </w:tcPr>
          <w:p w14:paraId="30370EB5" w14:textId="77777777" w:rsidR="002B176F" w:rsidRPr="009142E9" w:rsidRDefault="002B176F" w:rsidP="002B176F">
            <w:pPr>
              <w:jc w:val="both"/>
              <w:rPr>
                <w:rFonts w:ascii="Arial" w:hAnsi="Arial" w:cs="Arial"/>
                <w:b/>
                <w:bCs/>
              </w:rPr>
            </w:pPr>
            <w:r w:rsidRPr="009142E9">
              <w:rPr>
                <w:rFonts w:ascii="Arial" w:hAnsi="Arial" w:cs="Arial"/>
                <w:b/>
                <w:bCs/>
              </w:rPr>
              <w:t>Evaluación del Riesgo</w:t>
            </w:r>
          </w:p>
        </w:tc>
      </w:tr>
      <w:tr w:rsidR="002B176F" w:rsidRPr="009142E9" w14:paraId="6F4B97CE" w14:textId="77777777" w:rsidTr="002B176F">
        <w:trPr>
          <w:trHeight w:val="670"/>
        </w:trPr>
        <w:tc>
          <w:tcPr>
            <w:tcW w:w="1927" w:type="dxa"/>
            <w:vMerge w:val="restart"/>
            <w:vAlign w:val="center"/>
          </w:tcPr>
          <w:p w14:paraId="586EA010" w14:textId="77777777" w:rsidR="002B176F" w:rsidRPr="009142E9" w:rsidRDefault="002B176F" w:rsidP="002B176F">
            <w:pPr>
              <w:ind w:right="-252"/>
              <w:rPr>
                <w:rFonts w:ascii="Arial" w:hAnsi="Arial" w:cs="Arial"/>
                <w:b/>
                <w:bCs/>
              </w:rPr>
            </w:pPr>
            <w:r>
              <w:rPr>
                <w:rFonts w:ascii="Arial" w:hAnsi="Arial" w:cs="Arial"/>
                <w:b/>
                <w:bCs/>
              </w:rPr>
              <w:t>SUMINISTRO</w:t>
            </w:r>
          </w:p>
        </w:tc>
        <w:tc>
          <w:tcPr>
            <w:tcW w:w="1986" w:type="dxa"/>
            <w:vAlign w:val="center"/>
          </w:tcPr>
          <w:p w14:paraId="26FF7C47" w14:textId="77777777" w:rsidR="002B176F" w:rsidRPr="009142E9" w:rsidRDefault="002B176F" w:rsidP="002B176F">
            <w:pPr>
              <w:rPr>
                <w:rFonts w:ascii="Arial" w:hAnsi="Arial" w:cs="Arial"/>
              </w:rPr>
            </w:pPr>
            <w:r>
              <w:rPr>
                <w:rFonts w:ascii="Arial" w:hAnsi="Arial" w:cs="Arial"/>
              </w:rPr>
              <w:t>Falta de analisis microbiológico del agua</w:t>
            </w:r>
          </w:p>
        </w:tc>
        <w:tc>
          <w:tcPr>
            <w:tcW w:w="1843" w:type="dxa"/>
            <w:vAlign w:val="center"/>
          </w:tcPr>
          <w:p w14:paraId="324F69F0" w14:textId="77777777" w:rsidR="002B176F" w:rsidRPr="009142E9" w:rsidRDefault="002B176F" w:rsidP="002B176F">
            <w:pPr>
              <w:rPr>
                <w:rFonts w:ascii="Arial" w:hAnsi="Arial" w:cs="Arial"/>
              </w:rPr>
            </w:pPr>
            <w:r>
              <w:rPr>
                <w:rFonts w:ascii="Arial" w:hAnsi="Arial" w:cs="Arial"/>
              </w:rPr>
              <w:t xml:space="preserve">Posible contaminacionMicrobiológica  </w:t>
            </w:r>
          </w:p>
        </w:tc>
        <w:tc>
          <w:tcPr>
            <w:tcW w:w="1418" w:type="dxa"/>
            <w:vAlign w:val="center"/>
          </w:tcPr>
          <w:p w14:paraId="2B9FF43B" w14:textId="77777777" w:rsidR="002B176F" w:rsidRPr="009142E9" w:rsidRDefault="002B176F" w:rsidP="002B176F">
            <w:pPr>
              <w:jc w:val="center"/>
              <w:rPr>
                <w:rFonts w:ascii="Arial" w:hAnsi="Arial" w:cs="Arial"/>
              </w:rPr>
            </w:pPr>
            <w:r>
              <w:rPr>
                <w:rFonts w:ascii="Arial" w:hAnsi="Arial" w:cs="Arial"/>
              </w:rPr>
              <w:t>3</w:t>
            </w:r>
          </w:p>
        </w:tc>
        <w:tc>
          <w:tcPr>
            <w:tcW w:w="1134" w:type="dxa"/>
            <w:vAlign w:val="center"/>
          </w:tcPr>
          <w:p w14:paraId="32693F52" w14:textId="77777777" w:rsidR="002B176F" w:rsidRPr="009142E9" w:rsidRDefault="002B176F" w:rsidP="002B176F">
            <w:pPr>
              <w:jc w:val="center"/>
              <w:rPr>
                <w:rFonts w:ascii="Arial" w:hAnsi="Arial" w:cs="Arial"/>
              </w:rPr>
            </w:pPr>
            <w:r>
              <w:rPr>
                <w:rFonts w:ascii="Arial" w:hAnsi="Arial" w:cs="Arial"/>
              </w:rPr>
              <w:t>5</w:t>
            </w:r>
          </w:p>
        </w:tc>
        <w:tc>
          <w:tcPr>
            <w:tcW w:w="1275" w:type="dxa"/>
          </w:tcPr>
          <w:p w14:paraId="0AAEF5FF" w14:textId="77777777" w:rsidR="002B176F" w:rsidRDefault="002B176F" w:rsidP="002B176F">
            <w:pPr>
              <w:jc w:val="center"/>
              <w:rPr>
                <w:rFonts w:ascii="Arial" w:hAnsi="Arial" w:cs="Arial"/>
              </w:rPr>
            </w:pPr>
          </w:p>
          <w:p w14:paraId="751FFCDE" w14:textId="77777777" w:rsidR="002B176F" w:rsidRPr="009142E9" w:rsidRDefault="002B176F" w:rsidP="002B176F">
            <w:pPr>
              <w:jc w:val="center"/>
              <w:rPr>
                <w:rFonts w:ascii="Arial" w:hAnsi="Arial" w:cs="Arial"/>
              </w:rPr>
            </w:pPr>
            <w:r>
              <w:rPr>
                <w:rFonts w:ascii="Arial" w:hAnsi="Arial" w:cs="Arial"/>
              </w:rPr>
              <w:t>15</w:t>
            </w:r>
          </w:p>
        </w:tc>
        <w:tc>
          <w:tcPr>
            <w:tcW w:w="1276" w:type="dxa"/>
            <w:vAlign w:val="center"/>
          </w:tcPr>
          <w:p w14:paraId="6734CA8E" w14:textId="77777777" w:rsidR="002B176F" w:rsidRPr="009142E9" w:rsidRDefault="002B176F" w:rsidP="002B176F">
            <w:pPr>
              <w:jc w:val="center"/>
              <w:rPr>
                <w:rFonts w:ascii="Arial" w:hAnsi="Arial" w:cs="Arial"/>
              </w:rPr>
            </w:pPr>
            <w:r>
              <w:rPr>
                <w:rFonts w:ascii="Arial" w:hAnsi="Arial" w:cs="Arial"/>
              </w:rPr>
              <w:t>Alto</w:t>
            </w:r>
          </w:p>
        </w:tc>
      </w:tr>
      <w:tr w:rsidR="002B176F" w:rsidRPr="009142E9" w14:paraId="0EBEAB6E" w14:textId="77777777" w:rsidTr="002B176F">
        <w:trPr>
          <w:trHeight w:val="772"/>
        </w:trPr>
        <w:tc>
          <w:tcPr>
            <w:tcW w:w="1927" w:type="dxa"/>
            <w:vMerge/>
            <w:vAlign w:val="center"/>
          </w:tcPr>
          <w:p w14:paraId="420B9B18" w14:textId="77777777" w:rsidR="002B176F" w:rsidRPr="009142E9" w:rsidRDefault="002B176F" w:rsidP="002B176F">
            <w:pPr>
              <w:rPr>
                <w:rFonts w:ascii="Arial" w:hAnsi="Arial" w:cs="Arial"/>
                <w:bCs/>
              </w:rPr>
            </w:pPr>
          </w:p>
        </w:tc>
        <w:tc>
          <w:tcPr>
            <w:tcW w:w="1986" w:type="dxa"/>
            <w:vAlign w:val="center"/>
          </w:tcPr>
          <w:p w14:paraId="5249B8DE" w14:textId="77777777" w:rsidR="002B176F" w:rsidRPr="009142E9" w:rsidRDefault="002B176F" w:rsidP="002B176F">
            <w:pPr>
              <w:rPr>
                <w:rFonts w:ascii="Arial" w:hAnsi="Arial" w:cs="Arial"/>
              </w:rPr>
            </w:pPr>
            <w:r>
              <w:rPr>
                <w:rFonts w:ascii="Arial" w:hAnsi="Arial" w:cs="Arial"/>
              </w:rPr>
              <w:t xml:space="preserve">Fugas en red </w:t>
            </w:r>
          </w:p>
        </w:tc>
        <w:tc>
          <w:tcPr>
            <w:tcW w:w="1843" w:type="dxa"/>
            <w:vAlign w:val="center"/>
          </w:tcPr>
          <w:p w14:paraId="7145EB9F" w14:textId="77777777" w:rsidR="002B176F" w:rsidRPr="009142E9" w:rsidRDefault="002B176F" w:rsidP="002B176F">
            <w:pPr>
              <w:jc w:val="both"/>
              <w:rPr>
                <w:rFonts w:ascii="Arial" w:hAnsi="Arial" w:cs="Arial"/>
              </w:rPr>
            </w:pPr>
            <w:r>
              <w:rPr>
                <w:rFonts w:ascii="Arial" w:hAnsi="Arial" w:cs="Arial"/>
              </w:rPr>
              <w:t>Deficiencia en suministro</w:t>
            </w:r>
          </w:p>
        </w:tc>
        <w:tc>
          <w:tcPr>
            <w:tcW w:w="1418" w:type="dxa"/>
            <w:vAlign w:val="center"/>
          </w:tcPr>
          <w:p w14:paraId="226D1DD6" w14:textId="77777777" w:rsidR="002B176F" w:rsidRPr="009142E9" w:rsidRDefault="002B176F" w:rsidP="002B176F">
            <w:pPr>
              <w:jc w:val="center"/>
              <w:rPr>
                <w:rFonts w:ascii="Arial" w:hAnsi="Arial" w:cs="Arial"/>
              </w:rPr>
            </w:pPr>
            <w:r>
              <w:rPr>
                <w:rFonts w:ascii="Arial" w:hAnsi="Arial" w:cs="Arial"/>
              </w:rPr>
              <w:t>5</w:t>
            </w:r>
          </w:p>
        </w:tc>
        <w:tc>
          <w:tcPr>
            <w:tcW w:w="1134" w:type="dxa"/>
            <w:vAlign w:val="center"/>
          </w:tcPr>
          <w:p w14:paraId="4F1E63F2" w14:textId="77777777" w:rsidR="002B176F" w:rsidRPr="009142E9" w:rsidRDefault="002B176F" w:rsidP="002B176F">
            <w:pPr>
              <w:jc w:val="center"/>
              <w:rPr>
                <w:rFonts w:ascii="Arial" w:hAnsi="Arial" w:cs="Arial"/>
              </w:rPr>
            </w:pPr>
            <w:r>
              <w:rPr>
                <w:rFonts w:ascii="Arial" w:hAnsi="Arial" w:cs="Arial"/>
              </w:rPr>
              <w:t>2</w:t>
            </w:r>
          </w:p>
        </w:tc>
        <w:tc>
          <w:tcPr>
            <w:tcW w:w="1275" w:type="dxa"/>
          </w:tcPr>
          <w:p w14:paraId="5BED2682" w14:textId="77777777" w:rsidR="002B176F" w:rsidRDefault="002B176F" w:rsidP="002B176F">
            <w:pPr>
              <w:jc w:val="center"/>
              <w:rPr>
                <w:rFonts w:ascii="Arial" w:hAnsi="Arial" w:cs="Arial"/>
              </w:rPr>
            </w:pPr>
          </w:p>
          <w:p w14:paraId="33EB4323" w14:textId="77777777" w:rsidR="002B176F" w:rsidRPr="007775C5" w:rsidRDefault="002B176F" w:rsidP="002B176F">
            <w:pPr>
              <w:jc w:val="center"/>
              <w:rPr>
                <w:rFonts w:ascii="Arial" w:hAnsi="Arial" w:cs="Arial"/>
              </w:rPr>
            </w:pPr>
            <w:r>
              <w:rPr>
                <w:rFonts w:ascii="Arial" w:hAnsi="Arial" w:cs="Arial"/>
              </w:rPr>
              <w:t>10</w:t>
            </w:r>
          </w:p>
        </w:tc>
        <w:tc>
          <w:tcPr>
            <w:tcW w:w="1276" w:type="dxa"/>
            <w:vAlign w:val="center"/>
          </w:tcPr>
          <w:p w14:paraId="637B5D7F" w14:textId="77777777" w:rsidR="002B176F" w:rsidRPr="009142E9" w:rsidRDefault="002B176F" w:rsidP="002B176F">
            <w:pPr>
              <w:jc w:val="center"/>
              <w:rPr>
                <w:rFonts w:ascii="Arial" w:hAnsi="Arial" w:cs="Arial"/>
              </w:rPr>
            </w:pPr>
            <w:r>
              <w:rPr>
                <w:rFonts w:ascii="Arial" w:hAnsi="Arial" w:cs="Arial"/>
              </w:rPr>
              <w:t>Medio</w:t>
            </w:r>
          </w:p>
        </w:tc>
      </w:tr>
      <w:tr w:rsidR="002B176F" w:rsidRPr="009142E9" w14:paraId="1A6A555D" w14:textId="77777777" w:rsidTr="002B176F">
        <w:trPr>
          <w:trHeight w:val="772"/>
        </w:trPr>
        <w:tc>
          <w:tcPr>
            <w:tcW w:w="1927" w:type="dxa"/>
            <w:vMerge/>
            <w:vAlign w:val="center"/>
          </w:tcPr>
          <w:p w14:paraId="43C349B7" w14:textId="77777777" w:rsidR="002B176F" w:rsidRPr="009142E9" w:rsidRDefault="002B176F" w:rsidP="002B176F">
            <w:pPr>
              <w:rPr>
                <w:rFonts w:ascii="Arial" w:hAnsi="Arial" w:cs="Arial"/>
                <w:bCs/>
              </w:rPr>
            </w:pPr>
          </w:p>
        </w:tc>
        <w:tc>
          <w:tcPr>
            <w:tcW w:w="1986" w:type="dxa"/>
            <w:vAlign w:val="center"/>
          </w:tcPr>
          <w:p w14:paraId="35EFD882" w14:textId="77777777" w:rsidR="002B176F" w:rsidRPr="009142E9" w:rsidRDefault="002B176F" w:rsidP="002B176F">
            <w:pPr>
              <w:rPr>
                <w:rFonts w:ascii="Arial" w:hAnsi="Arial" w:cs="Arial"/>
              </w:rPr>
            </w:pPr>
            <w:r>
              <w:rPr>
                <w:rFonts w:ascii="Arial" w:hAnsi="Arial" w:cs="Arial"/>
              </w:rPr>
              <w:t>Concientización sobre el uso y cuidado del agua</w:t>
            </w:r>
          </w:p>
        </w:tc>
        <w:tc>
          <w:tcPr>
            <w:tcW w:w="1843" w:type="dxa"/>
            <w:vAlign w:val="center"/>
          </w:tcPr>
          <w:p w14:paraId="4D51C3B3" w14:textId="77777777" w:rsidR="002B176F" w:rsidRPr="009142E9" w:rsidRDefault="002B176F" w:rsidP="002B176F">
            <w:pPr>
              <w:jc w:val="both"/>
              <w:rPr>
                <w:rFonts w:ascii="Arial" w:hAnsi="Arial" w:cs="Arial"/>
              </w:rPr>
            </w:pPr>
            <w:r>
              <w:rPr>
                <w:rFonts w:ascii="Arial" w:hAnsi="Arial" w:cs="Arial"/>
              </w:rPr>
              <w:t>Deficiencia en suministro, mal uso del agua</w:t>
            </w:r>
          </w:p>
        </w:tc>
        <w:tc>
          <w:tcPr>
            <w:tcW w:w="1418" w:type="dxa"/>
            <w:vAlign w:val="center"/>
          </w:tcPr>
          <w:p w14:paraId="54CD8703" w14:textId="77777777" w:rsidR="002B176F" w:rsidRPr="009142E9" w:rsidRDefault="002B176F" w:rsidP="002B176F">
            <w:pPr>
              <w:jc w:val="center"/>
              <w:rPr>
                <w:rFonts w:ascii="Arial" w:hAnsi="Arial" w:cs="Arial"/>
              </w:rPr>
            </w:pPr>
            <w:r>
              <w:rPr>
                <w:rFonts w:ascii="Arial" w:hAnsi="Arial" w:cs="Arial"/>
              </w:rPr>
              <w:t>3</w:t>
            </w:r>
          </w:p>
        </w:tc>
        <w:tc>
          <w:tcPr>
            <w:tcW w:w="1134" w:type="dxa"/>
            <w:vAlign w:val="center"/>
          </w:tcPr>
          <w:p w14:paraId="6BC167E3" w14:textId="77777777" w:rsidR="002B176F" w:rsidRPr="009142E9" w:rsidRDefault="002B176F" w:rsidP="002B176F">
            <w:pPr>
              <w:jc w:val="center"/>
              <w:rPr>
                <w:rFonts w:ascii="Arial" w:hAnsi="Arial" w:cs="Arial"/>
              </w:rPr>
            </w:pPr>
            <w:r>
              <w:rPr>
                <w:rFonts w:ascii="Arial" w:hAnsi="Arial" w:cs="Arial"/>
              </w:rPr>
              <w:t>2</w:t>
            </w:r>
          </w:p>
        </w:tc>
        <w:tc>
          <w:tcPr>
            <w:tcW w:w="1275" w:type="dxa"/>
          </w:tcPr>
          <w:p w14:paraId="75BB5B95" w14:textId="77777777" w:rsidR="002B176F" w:rsidRDefault="002B176F" w:rsidP="002B176F">
            <w:pPr>
              <w:rPr>
                <w:rFonts w:ascii="Arial" w:hAnsi="Arial" w:cs="Arial"/>
              </w:rPr>
            </w:pPr>
          </w:p>
          <w:p w14:paraId="2FB56787" w14:textId="77777777" w:rsidR="002B176F" w:rsidRPr="007775C5" w:rsidRDefault="002B176F" w:rsidP="002B176F">
            <w:pPr>
              <w:jc w:val="center"/>
              <w:rPr>
                <w:rFonts w:ascii="Arial" w:hAnsi="Arial" w:cs="Arial"/>
              </w:rPr>
            </w:pPr>
            <w:r>
              <w:rPr>
                <w:rFonts w:ascii="Arial" w:hAnsi="Arial" w:cs="Arial"/>
              </w:rPr>
              <w:t>6</w:t>
            </w:r>
          </w:p>
        </w:tc>
        <w:tc>
          <w:tcPr>
            <w:tcW w:w="1276" w:type="dxa"/>
            <w:vAlign w:val="center"/>
          </w:tcPr>
          <w:p w14:paraId="5D517E62" w14:textId="77777777" w:rsidR="002B176F" w:rsidRPr="009142E9" w:rsidRDefault="002B176F" w:rsidP="002B176F">
            <w:pPr>
              <w:jc w:val="center"/>
              <w:rPr>
                <w:rFonts w:ascii="Arial" w:hAnsi="Arial" w:cs="Arial"/>
              </w:rPr>
            </w:pPr>
            <w:r>
              <w:rPr>
                <w:rFonts w:ascii="Arial" w:hAnsi="Arial" w:cs="Arial"/>
              </w:rPr>
              <w:t>Bajo</w:t>
            </w:r>
          </w:p>
        </w:tc>
      </w:tr>
    </w:tbl>
    <w:p w14:paraId="7C598981" w14:textId="77777777" w:rsidR="002B176F" w:rsidRPr="00012C06" w:rsidRDefault="002B176F" w:rsidP="00012C06">
      <w:pPr>
        <w:jc w:val="both"/>
        <w:rPr>
          <w:rFonts w:ascii="Arial" w:hAnsi="Arial" w:cs="Arial"/>
          <w:b/>
        </w:rPr>
      </w:pPr>
      <w:r>
        <w:rPr>
          <w:rFonts w:ascii="Arial" w:hAnsi="Arial" w:cs="Arial"/>
          <w:caps/>
          <w:lang w:val="es-CO"/>
        </w:rPr>
        <w:br w:type="page"/>
      </w:r>
      <w:r w:rsidRPr="00012C06">
        <w:rPr>
          <w:rFonts w:ascii="Arial" w:hAnsi="Arial" w:cs="Arial"/>
          <w:b/>
          <w:bCs/>
          <w:caps/>
          <w:color w:val="000000" w:themeColor="text1"/>
          <w:lang w:val="es-CO"/>
        </w:rPr>
        <w:lastRenderedPageBreak/>
        <w:t>DETERMINACIÓN DE MEDIDAS DE CONTROL EXISTENTES O POTENCIALES</w:t>
      </w:r>
    </w:p>
    <w:p w14:paraId="11FD06F6" w14:textId="77777777" w:rsidR="002B176F" w:rsidRPr="009142E9" w:rsidRDefault="002B176F" w:rsidP="002B176F">
      <w:pPr>
        <w:pStyle w:val="TDC2"/>
        <w:jc w:val="both"/>
        <w:rPr>
          <w:rFonts w:ascii="Arial" w:hAnsi="Arial" w:cs="Arial"/>
          <w:b w:val="0"/>
          <w:szCs w:val="24"/>
        </w:rPr>
      </w:pPr>
    </w:p>
    <w:p w14:paraId="3300D0D4" w14:textId="77777777" w:rsidR="002B176F" w:rsidRPr="009142E9" w:rsidRDefault="002B176F" w:rsidP="002B176F">
      <w:pPr>
        <w:autoSpaceDE w:val="0"/>
        <w:autoSpaceDN w:val="0"/>
        <w:adjustRightInd w:val="0"/>
        <w:jc w:val="both"/>
        <w:rPr>
          <w:ins w:id="26" w:author="Autor" w:date="2013-02-13T13:03:00Z"/>
          <w:rFonts w:ascii="Arial" w:hAnsi="Arial" w:cs="Arial"/>
        </w:rPr>
      </w:pPr>
      <w:r w:rsidRPr="009142E9">
        <w:rPr>
          <w:rFonts w:ascii="Arial" w:hAnsi="Arial" w:cs="Arial"/>
        </w:rPr>
        <w:t xml:space="preserve">Aquí se proponen las medidas pertinentes para controlar los riesgos señalados y la confirmación de que se cumplen las normas y metas. </w:t>
      </w:r>
      <w:bookmarkStart w:id="27" w:name="_Toc315032812"/>
      <w:bookmarkStart w:id="28" w:name="_Toc315068745"/>
      <w:bookmarkStart w:id="29" w:name="_Toc315068853"/>
      <w:bookmarkStart w:id="30" w:name="_Toc315069009"/>
      <w:bookmarkStart w:id="31" w:name="_Toc315069991"/>
      <w:bookmarkStart w:id="32" w:name="_Toc315070285"/>
      <w:bookmarkStart w:id="33" w:name="_Toc315071088"/>
      <w:bookmarkStart w:id="34" w:name="_Toc319329194"/>
      <w:bookmarkStart w:id="35" w:name="_Toc323340136"/>
      <w:bookmarkStart w:id="36" w:name="_Toc323340921"/>
      <w:bookmarkStart w:id="37" w:name="_Toc323341171"/>
      <w:r w:rsidRPr="009142E9">
        <w:rPr>
          <w:rFonts w:ascii="Arial" w:hAnsi="Arial" w:cs="Arial"/>
        </w:rPr>
        <w:t>Una Medida de Control o Medida Preventiva</w:t>
      </w:r>
      <w:bookmarkEnd w:id="27"/>
      <w:bookmarkEnd w:id="28"/>
      <w:bookmarkEnd w:id="29"/>
      <w:bookmarkEnd w:id="30"/>
      <w:bookmarkEnd w:id="31"/>
      <w:bookmarkEnd w:id="32"/>
      <w:bookmarkEnd w:id="33"/>
      <w:bookmarkEnd w:id="34"/>
      <w:bookmarkEnd w:id="35"/>
      <w:bookmarkEnd w:id="36"/>
      <w:bookmarkEnd w:id="37"/>
      <w:r w:rsidRPr="009142E9">
        <w:rPr>
          <w:rFonts w:ascii="Arial" w:hAnsi="Arial" w:cs="Arial"/>
        </w:rPr>
        <w:t xml:space="preserve"> una acción o proceso diseñada/o para reducir la probabilidad de que un evento suceda. Los riesgos clasificados como muy alto y alto son de prioridad inmediata de atención en algunos casos pueden requerir la modificación o modernización del sistema. Los riesgos medio o bajo son de prioridad menor para atención y las medidas de control pueden ser tan simples como la aplicación sistemática de buenas prácticas en la operación y mantenimiento del sistema. La tabla 6 muestra las medidas de control identificadas en el sistema de agua de la cab</w:t>
      </w:r>
      <w:r>
        <w:rPr>
          <w:rFonts w:ascii="Arial" w:hAnsi="Arial" w:cs="Arial"/>
        </w:rPr>
        <w:t>ecera Municipal de Huixtla</w:t>
      </w:r>
      <w:r w:rsidRPr="009142E9">
        <w:rPr>
          <w:rFonts w:ascii="Arial" w:hAnsi="Arial" w:cs="Arial"/>
        </w:rPr>
        <w:t>:</w:t>
      </w:r>
    </w:p>
    <w:p w14:paraId="4158171A" w14:textId="77777777" w:rsidR="002B176F" w:rsidRPr="009142E9" w:rsidRDefault="002B176F" w:rsidP="002B176F">
      <w:pPr>
        <w:autoSpaceDE w:val="0"/>
        <w:autoSpaceDN w:val="0"/>
        <w:adjustRightInd w:val="0"/>
        <w:jc w:val="both"/>
        <w:rPr>
          <w:rFonts w:ascii="Arial" w:hAnsi="Arial" w:cs="Arial"/>
        </w:rPr>
      </w:pPr>
    </w:p>
    <w:p w14:paraId="6B7B2239" w14:textId="77777777" w:rsidR="002B176F" w:rsidRDefault="002B176F" w:rsidP="00012C06">
      <w:pPr>
        <w:pStyle w:val="Tablas1"/>
        <w:tabs>
          <w:tab w:val="left" w:pos="0"/>
        </w:tabs>
        <w:jc w:val="left"/>
        <w:rPr>
          <w:rFonts w:ascii="Arial" w:hAnsi="Arial" w:cs="Arial"/>
          <w:b w:val="0"/>
          <w:sz w:val="24"/>
          <w:szCs w:val="24"/>
        </w:rPr>
      </w:pPr>
      <w:r w:rsidRPr="009142E9">
        <w:rPr>
          <w:rFonts w:ascii="Arial" w:hAnsi="Arial" w:cs="Arial"/>
          <w:b w:val="0"/>
          <w:sz w:val="24"/>
          <w:szCs w:val="24"/>
        </w:rPr>
        <w:t>Medidas de Control propuestas en el Sistema de la  Cabecera Municipal de</w:t>
      </w:r>
      <w:r>
        <w:rPr>
          <w:rFonts w:ascii="Arial" w:hAnsi="Arial" w:cs="Arial"/>
          <w:b w:val="0"/>
          <w:sz w:val="24"/>
          <w:szCs w:val="24"/>
        </w:rPr>
        <w:t xml:space="preserve"> Huixtla</w:t>
      </w:r>
      <w:r w:rsidRPr="009142E9">
        <w:rPr>
          <w:rFonts w:ascii="Arial" w:hAnsi="Arial" w:cs="Arial"/>
          <w:b w:val="0"/>
          <w:sz w:val="24"/>
          <w:szCs w:val="24"/>
        </w:rPr>
        <w:t>:</w:t>
      </w:r>
    </w:p>
    <w:p w14:paraId="6DDCE67B" w14:textId="77777777" w:rsidR="00012C06" w:rsidRDefault="00012C06" w:rsidP="00012C06">
      <w:pPr>
        <w:pStyle w:val="Tablas1"/>
        <w:tabs>
          <w:tab w:val="left" w:pos="0"/>
        </w:tabs>
        <w:jc w:val="left"/>
        <w:rPr>
          <w:rFonts w:ascii="Arial" w:hAnsi="Arial" w:cs="Arial"/>
          <w:b w:val="0"/>
          <w:sz w:val="24"/>
          <w:szCs w:val="24"/>
        </w:rPr>
      </w:pPr>
    </w:p>
    <w:tbl>
      <w:tblPr>
        <w:tblW w:w="10490" w:type="dxa"/>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2127"/>
        <w:gridCol w:w="1276"/>
        <w:gridCol w:w="5102"/>
      </w:tblGrid>
      <w:tr w:rsidR="002B176F" w:rsidRPr="009142E9" w14:paraId="2C28B7B4" w14:textId="77777777" w:rsidTr="002B176F">
        <w:tc>
          <w:tcPr>
            <w:tcW w:w="1985" w:type="dxa"/>
            <w:shd w:val="clear" w:color="auto" w:fill="FFCC99"/>
          </w:tcPr>
          <w:p w14:paraId="4E82ED9A" w14:textId="77777777" w:rsidR="002B176F" w:rsidRPr="009142E9" w:rsidRDefault="002B176F" w:rsidP="002B176F">
            <w:pPr>
              <w:autoSpaceDE w:val="0"/>
              <w:autoSpaceDN w:val="0"/>
              <w:adjustRightInd w:val="0"/>
              <w:rPr>
                <w:rFonts w:ascii="Arial" w:hAnsi="Arial" w:cs="Arial"/>
                <w:b/>
                <w:bCs/>
              </w:rPr>
            </w:pPr>
            <w:r w:rsidRPr="009142E9">
              <w:rPr>
                <w:rFonts w:ascii="Arial" w:hAnsi="Arial" w:cs="Arial"/>
                <w:b/>
                <w:bCs/>
              </w:rPr>
              <w:t>Etapa del</w:t>
            </w:r>
          </w:p>
          <w:p w14:paraId="0FE1FC99" w14:textId="77777777" w:rsidR="002B176F" w:rsidRPr="009142E9" w:rsidRDefault="002B176F" w:rsidP="002B176F">
            <w:pPr>
              <w:jc w:val="both"/>
              <w:rPr>
                <w:rFonts w:ascii="Arial" w:hAnsi="Arial" w:cs="Arial"/>
                <w:b/>
                <w:bCs/>
              </w:rPr>
            </w:pPr>
            <w:r w:rsidRPr="009142E9">
              <w:rPr>
                <w:rFonts w:ascii="Arial" w:hAnsi="Arial" w:cs="Arial"/>
                <w:b/>
                <w:bCs/>
              </w:rPr>
              <w:t>Proceso</w:t>
            </w:r>
          </w:p>
        </w:tc>
        <w:tc>
          <w:tcPr>
            <w:tcW w:w="2127" w:type="dxa"/>
            <w:shd w:val="clear" w:color="auto" w:fill="FFCC99"/>
          </w:tcPr>
          <w:p w14:paraId="6BA43047" w14:textId="77777777" w:rsidR="002B176F" w:rsidRPr="009142E9" w:rsidRDefault="002B176F" w:rsidP="002B176F">
            <w:pPr>
              <w:autoSpaceDE w:val="0"/>
              <w:autoSpaceDN w:val="0"/>
              <w:adjustRightInd w:val="0"/>
              <w:rPr>
                <w:rFonts w:ascii="Arial" w:hAnsi="Arial" w:cs="Arial"/>
                <w:b/>
                <w:bCs/>
              </w:rPr>
            </w:pPr>
            <w:r w:rsidRPr="009142E9">
              <w:rPr>
                <w:rFonts w:ascii="Arial" w:hAnsi="Arial" w:cs="Arial"/>
                <w:b/>
                <w:bCs/>
              </w:rPr>
              <w:t>Tipo de</w:t>
            </w:r>
          </w:p>
          <w:p w14:paraId="14DD0490" w14:textId="77777777" w:rsidR="002B176F" w:rsidRPr="009142E9" w:rsidRDefault="002B176F" w:rsidP="002B176F">
            <w:pPr>
              <w:jc w:val="both"/>
              <w:rPr>
                <w:rFonts w:ascii="Arial" w:hAnsi="Arial" w:cs="Arial"/>
                <w:b/>
                <w:bCs/>
              </w:rPr>
            </w:pPr>
            <w:r w:rsidRPr="009142E9">
              <w:rPr>
                <w:rFonts w:ascii="Arial" w:hAnsi="Arial" w:cs="Arial"/>
                <w:b/>
                <w:bCs/>
              </w:rPr>
              <w:t>Peligro</w:t>
            </w:r>
          </w:p>
        </w:tc>
        <w:tc>
          <w:tcPr>
            <w:tcW w:w="1276" w:type="dxa"/>
            <w:shd w:val="clear" w:color="auto" w:fill="FFCC99"/>
          </w:tcPr>
          <w:p w14:paraId="7E04CA05" w14:textId="77777777" w:rsidR="002B176F" w:rsidRPr="009142E9" w:rsidRDefault="002B176F" w:rsidP="002B176F">
            <w:pPr>
              <w:jc w:val="both"/>
              <w:rPr>
                <w:rFonts w:ascii="Arial" w:hAnsi="Arial" w:cs="Arial"/>
                <w:b/>
                <w:bCs/>
              </w:rPr>
            </w:pPr>
            <w:r w:rsidRPr="009142E9">
              <w:rPr>
                <w:rFonts w:ascii="Arial" w:hAnsi="Arial" w:cs="Arial"/>
                <w:b/>
                <w:bCs/>
              </w:rPr>
              <w:t>Evaluación del Riesgo</w:t>
            </w:r>
          </w:p>
        </w:tc>
        <w:tc>
          <w:tcPr>
            <w:tcW w:w="5102" w:type="dxa"/>
            <w:shd w:val="clear" w:color="auto" w:fill="FFCC99"/>
          </w:tcPr>
          <w:p w14:paraId="18C72D7C" w14:textId="77777777" w:rsidR="002B176F" w:rsidRPr="009142E9" w:rsidRDefault="002B176F" w:rsidP="002B176F">
            <w:pPr>
              <w:jc w:val="both"/>
              <w:rPr>
                <w:rFonts w:ascii="Arial" w:hAnsi="Arial" w:cs="Arial"/>
                <w:b/>
                <w:bCs/>
              </w:rPr>
            </w:pPr>
            <w:r w:rsidRPr="009142E9">
              <w:rPr>
                <w:rFonts w:ascii="Arial" w:hAnsi="Arial" w:cs="Arial"/>
                <w:b/>
                <w:bCs/>
              </w:rPr>
              <w:t>Medida de Control propuesta</w:t>
            </w:r>
          </w:p>
        </w:tc>
      </w:tr>
      <w:tr w:rsidR="002B176F" w:rsidRPr="009142E9" w14:paraId="01A3DC0E" w14:textId="77777777" w:rsidTr="002B176F">
        <w:trPr>
          <w:trHeight w:val="1127"/>
        </w:trPr>
        <w:tc>
          <w:tcPr>
            <w:tcW w:w="1985" w:type="dxa"/>
            <w:vMerge w:val="restart"/>
            <w:vAlign w:val="center"/>
          </w:tcPr>
          <w:p w14:paraId="311C3D13" w14:textId="77777777" w:rsidR="002B176F" w:rsidRDefault="002B176F" w:rsidP="002B176F">
            <w:pPr>
              <w:ind w:right="-252"/>
              <w:rPr>
                <w:rFonts w:ascii="Arial" w:hAnsi="Arial" w:cs="Arial"/>
                <w:b/>
                <w:bCs/>
              </w:rPr>
            </w:pPr>
          </w:p>
          <w:p w14:paraId="235FBCB9" w14:textId="77777777" w:rsidR="002B176F" w:rsidRPr="009142E9" w:rsidRDefault="002B176F" w:rsidP="002B176F">
            <w:pPr>
              <w:ind w:right="-252"/>
              <w:rPr>
                <w:rFonts w:ascii="Arial" w:hAnsi="Arial" w:cs="Arial"/>
                <w:b/>
                <w:bCs/>
              </w:rPr>
            </w:pPr>
            <w:r>
              <w:rPr>
                <w:rFonts w:ascii="Arial" w:hAnsi="Arial" w:cs="Arial"/>
                <w:b/>
                <w:bCs/>
              </w:rPr>
              <w:t>ASPECTO ORGANIZATIVO</w:t>
            </w:r>
          </w:p>
        </w:tc>
        <w:tc>
          <w:tcPr>
            <w:tcW w:w="2127" w:type="dxa"/>
            <w:vAlign w:val="center"/>
          </w:tcPr>
          <w:p w14:paraId="2AD7CF3D" w14:textId="77777777" w:rsidR="002B176F" w:rsidRPr="00502989" w:rsidRDefault="002B176F" w:rsidP="002B176F">
            <w:pPr>
              <w:jc w:val="both"/>
              <w:rPr>
                <w:rFonts w:ascii="Arial" w:hAnsi="Arial" w:cs="Arial"/>
                <w:bCs/>
              </w:rPr>
            </w:pPr>
            <w:r>
              <w:rPr>
                <w:rFonts w:ascii="Arial" w:hAnsi="Arial" w:cs="Arial"/>
                <w:bCs/>
              </w:rPr>
              <w:t>Insostenibilidad económica</w:t>
            </w:r>
          </w:p>
        </w:tc>
        <w:tc>
          <w:tcPr>
            <w:tcW w:w="1276" w:type="dxa"/>
            <w:vAlign w:val="center"/>
          </w:tcPr>
          <w:p w14:paraId="34361C52" w14:textId="77777777" w:rsidR="002B176F" w:rsidRPr="009142E9" w:rsidRDefault="002B176F" w:rsidP="002B176F">
            <w:pPr>
              <w:jc w:val="center"/>
              <w:rPr>
                <w:rFonts w:ascii="Arial" w:hAnsi="Arial" w:cs="Arial"/>
                <w:bCs/>
              </w:rPr>
            </w:pPr>
            <w:r>
              <w:rPr>
                <w:rFonts w:ascii="Arial" w:hAnsi="Arial" w:cs="Arial"/>
                <w:bCs/>
              </w:rPr>
              <w:t>Muy Alto</w:t>
            </w:r>
          </w:p>
        </w:tc>
        <w:tc>
          <w:tcPr>
            <w:tcW w:w="5102" w:type="dxa"/>
            <w:vAlign w:val="center"/>
          </w:tcPr>
          <w:p w14:paraId="1AE9425E" w14:textId="77777777" w:rsidR="002B176F" w:rsidRPr="00285B46" w:rsidRDefault="002B176F" w:rsidP="002B176F">
            <w:pPr>
              <w:rPr>
                <w:rFonts w:ascii="Arial" w:hAnsi="Arial" w:cs="Arial"/>
                <w:bCs/>
              </w:rPr>
            </w:pPr>
            <w:r>
              <w:rPr>
                <w:rFonts w:ascii="Arial" w:hAnsi="Arial" w:cs="Arial"/>
                <w:bCs/>
              </w:rPr>
              <w:t>El ayuntamiento a través de cultura del agua realizara campañas de sensibilización a la población, sobre calidad del agua y SAPAM colocara medidores para el pago de tarifas justas</w:t>
            </w:r>
          </w:p>
        </w:tc>
      </w:tr>
      <w:tr w:rsidR="002B176F" w:rsidRPr="009142E9" w14:paraId="06EF093E" w14:textId="77777777" w:rsidTr="002B176F">
        <w:trPr>
          <w:trHeight w:val="543"/>
        </w:trPr>
        <w:tc>
          <w:tcPr>
            <w:tcW w:w="1985" w:type="dxa"/>
            <w:vMerge/>
            <w:vAlign w:val="center"/>
          </w:tcPr>
          <w:p w14:paraId="063DB8A4" w14:textId="77777777" w:rsidR="002B176F" w:rsidRPr="009142E9" w:rsidRDefault="002B176F" w:rsidP="002B176F">
            <w:pPr>
              <w:ind w:right="-252"/>
              <w:rPr>
                <w:rFonts w:ascii="Arial" w:hAnsi="Arial" w:cs="Arial"/>
                <w:b/>
                <w:bCs/>
              </w:rPr>
            </w:pPr>
          </w:p>
        </w:tc>
        <w:tc>
          <w:tcPr>
            <w:tcW w:w="2127" w:type="dxa"/>
            <w:vAlign w:val="center"/>
          </w:tcPr>
          <w:p w14:paraId="08E11DDC" w14:textId="77777777" w:rsidR="002B176F" w:rsidRPr="009142E9" w:rsidRDefault="002B176F" w:rsidP="002B176F">
            <w:pPr>
              <w:jc w:val="both"/>
              <w:rPr>
                <w:rFonts w:ascii="Arial" w:hAnsi="Arial" w:cs="Arial"/>
                <w:bCs/>
              </w:rPr>
            </w:pPr>
            <w:r>
              <w:rPr>
                <w:rFonts w:ascii="Arial" w:hAnsi="Arial" w:cs="Arial"/>
                <w:bCs/>
              </w:rPr>
              <w:t>Contaminación Microbiológica</w:t>
            </w:r>
          </w:p>
        </w:tc>
        <w:tc>
          <w:tcPr>
            <w:tcW w:w="1276" w:type="dxa"/>
            <w:vAlign w:val="center"/>
          </w:tcPr>
          <w:p w14:paraId="3F433B53" w14:textId="77777777" w:rsidR="002B176F" w:rsidRPr="009142E9" w:rsidRDefault="002B176F" w:rsidP="002B176F">
            <w:pPr>
              <w:jc w:val="center"/>
              <w:rPr>
                <w:rFonts w:ascii="Arial" w:hAnsi="Arial" w:cs="Arial"/>
                <w:bCs/>
              </w:rPr>
            </w:pPr>
            <w:r>
              <w:rPr>
                <w:rFonts w:ascii="Arial" w:hAnsi="Arial" w:cs="Arial"/>
                <w:bCs/>
              </w:rPr>
              <w:t>Muy Alto</w:t>
            </w:r>
          </w:p>
        </w:tc>
        <w:tc>
          <w:tcPr>
            <w:tcW w:w="5102" w:type="dxa"/>
            <w:vAlign w:val="center"/>
          </w:tcPr>
          <w:p w14:paraId="1147B4C8" w14:textId="77777777" w:rsidR="002B176F" w:rsidRPr="009142E9" w:rsidRDefault="002B176F" w:rsidP="002B176F">
            <w:pPr>
              <w:rPr>
                <w:rFonts w:ascii="Arial" w:hAnsi="Arial" w:cs="Arial"/>
                <w:bCs/>
              </w:rPr>
            </w:pPr>
            <w:r>
              <w:rPr>
                <w:rFonts w:ascii="Arial" w:hAnsi="Arial" w:cs="Arial"/>
                <w:bCs/>
              </w:rPr>
              <w:t>El ayuntamiento Municipal en coordinación con el DTMA y SAPAM, realizaran la gestión y compra de cloro, para garantizar el consumo diario, semanal, mensual, anual. Según requerimientos</w:t>
            </w:r>
          </w:p>
        </w:tc>
      </w:tr>
      <w:tr w:rsidR="002B176F" w:rsidRPr="009142E9" w14:paraId="6CE2D129" w14:textId="77777777" w:rsidTr="002B176F">
        <w:trPr>
          <w:trHeight w:val="566"/>
        </w:trPr>
        <w:tc>
          <w:tcPr>
            <w:tcW w:w="1985" w:type="dxa"/>
            <w:vMerge/>
            <w:vAlign w:val="center"/>
          </w:tcPr>
          <w:p w14:paraId="1B4245ED" w14:textId="77777777" w:rsidR="002B176F" w:rsidRPr="009142E9" w:rsidRDefault="002B176F" w:rsidP="002B176F">
            <w:pPr>
              <w:rPr>
                <w:rFonts w:ascii="Arial" w:hAnsi="Arial" w:cs="Arial"/>
                <w:bCs/>
              </w:rPr>
            </w:pPr>
          </w:p>
        </w:tc>
        <w:tc>
          <w:tcPr>
            <w:tcW w:w="2127" w:type="dxa"/>
            <w:vAlign w:val="center"/>
          </w:tcPr>
          <w:p w14:paraId="588143A1" w14:textId="77777777" w:rsidR="002B176F" w:rsidRPr="009142E9" w:rsidRDefault="002B176F" w:rsidP="002B176F">
            <w:pPr>
              <w:rPr>
                <w:rFonts w:ascii="Arial" w:hAnsi="Arial" w:cs="Arial"/>
                <w:bCs/>
              </w:rPr>
            </w:pPr>
            <w:r>
              <w:rPr>
                <w:rFonts w:ascii="Arial" w:hAnsi="Arial" w:cs="Arial"/>
                <w:bCs/>
              </w:rPr>
              <w:t>Contaminación Microbiológica</w:t>
            </w:r>
          </w:p>
        </w:tc>
        <w:tc>
          <w:tcPr>
            <w:tcW w:w="1276" w:type="dxa"/>
            <w:vAlign w:val="center"/>
          </w:tcPr>
          <w:p w14:paraId="720C499B" w14:textId="77777777" w:rsidR="002B176F" w:rsidRPr="009142E9" w:rsidRDefault="002B176F" w:rsidP="002B176F">
            <w:pPr>
              <w:jc w:val="center"/>
              <w:rPr>
                <w:rFonts w:ascii="Arial" w:hAnsi="Arial" w:cs="Arial"/>
                <w:bCs/>
              </w:rPr>
            </w:pPr>
            <w:r>
              <w:rPr>
                <w:rFonts w:ascii="Arial" w:hAnsi="Arial" w:cs="Arial"/>
                <w:bCs/>
              </w:rPr>
              <w:t>Alto</w:t>
            </w:r>
          </w:p>
        </w:tc>
        <w:tc>
          <w:tcPr>
            <w:tcW w:w="5102" w:type="dxa"/>
            <w:vAlign w:val="center"/>
          </w:tcPr>
          <w:p w14:paraId="5C70C282" w14:textId="77777777" w:rsidR="002B176F" w:rsidRPr="009142E9" w:rsidRDefault="002B176F" w:rsidP="002B176F">
            <w:pPr>
              <w:rPr>
                <w:rFonts w:ascii="Arial" w:hAnsi="Arial" w:cs="Arial"/>
                <w:bCs/>
              </w:rPr>
            </w:pPr>
            <w:r>
              <w:rPr>
                <w:rFonts w:ascii="Arial" w:hAnsi="Arial" w:cs="Arial"/>
                <w:bCs/>
              </w:rPr>
              <w:t>El ayuntamiento a través de DTMA y SAPAM solicitara a INESA  la dotación de KITS de reparación de los equipos de desinfección y solicitud de equipos completos</w:t>
            </w:r>
          </w:p>
        </w:tc>
      </w:tr>
      <w:tr w:rsidR="002B176F" w:rsidRPr="009142E9" w14:paraId="3BBC159B" w14:textId="77777777" w:rsidTr="002B176F">
        <w:trPr>
          <w:trHeight w:val="560"/>
        </w:trPr>
        <w:tc>
          <w:tcPr>
            <w:tcW w:w="1985" w:type="dxa"/>
            <w:vMerge/>
            <w:vAlign w:val="center"/>
          </w:tcPr>
          <w:p w14:paraId="547F0D3A" w14:textId="77777777" w:rsidR="002B176F" w:rsidRPr="009142E9" w:rsidRDefault="002B176F" w:rsidP="002B176F">
            <w:pPr>
              <w:rPr>
                <w:rFonts w:ascii="Arial" w:hAnsi="Arial" w:cs="Arial"/>
                <w:bCs/>
              </w:rPr>
            </w:pPr>
          </w:p>
        </w:tc>
        <w:tc>
          <w:tcPr>
            <w:tcW w:w="2127" w:type="dxa"/>
            <w:vAlign w:val="center"/>
          </w:tcPr>
          <w:p w14:paraId="292B4350" w14:textId="77777777" w:rsidR="002B176F" w:rsidRPr="009142E9" w:rsidRDefault="002B176F" w:rsidP="002B176F">
            <w:pPr>
              <w:rPr>
                <w:rFonts w:ascii="Arial" w:hAnsi="Arial" w:cs="Arial"/>
                <w:bCs/>
              </w:rPr>
            </w:pPr>
            <w:r>
              <w:rPr>
                <w:rFonts w:ascii="Arial" w:hAnsi="Arial" w:cs="Arial"/>
                <w:bCs/>
              </w:rPr>
              <w:t xml:space="preserve"> Operación deficiente del sistema</w:t>
            </w:r>
          </w:p>
        </w:tc>
        <w:tc>
          <w:tcPr>
            <w:tcW w:w="1276" w:type="dxa"/>
            <w:vAlign w:val="center"/>
          </w:tcPr>
          <w:p w14:paraId="7BC21459" w14:textId="77777777" w:rsidR="002B176F" w:rsidRPr="009142E9" w:rsidRDefault="002B176F" w:rsidP="002B176F">
            <w:pPr>
              <w:jc w:val="center"/>
              <w:rPr>
                <w:rFonts w:ascii="Arial" w:hAnsi="Arial" w:cs="Arial"/>
                <w:bCs/>
              </w:rPr>
            </w:pPr>
            <w:r>
              <w:rPr>
                <w:rFonts w:ascii="Arial" w:hAnsi="Arial" w:cs="Arial"/>
                <w:bCs/>
              </w:rPr>
              <w:t>Medio</w:t>
            </w:r>
          </w:p>
        </w:tc>
        <w:tc>
          <w:tcPr>
            <w:tcW w:w="5102" w:type="dxa"/>
            <w:vAlign w:val="center"/>
          </w:tcPr>
          <w:p w14:paraId="5F9394B0" w14:textId="77777777" w:rsidR="002B176F" w:rsidRPr="009142E9" w:rsidRDefault="002B176F" w:rsidP="002B176F">
            <w:pPr>
              <w:rPr>
                <w:rFonts w:ascii="Arial" w:hAnsi="Arial" w:cs="Arial"/>
                <w:bCs/>
              </w:rPr>
            </w:pPr>
            <w:r>
              <w:rPr>
                <w:rFonts w:ascii="Arial" w:hAnsi="Arial" w:cs="Arial"/>
                <w:bCs/>
              </w:rPr>
              <w:t>SAPAM mediante un estudio determinara el numero de personal necesario así como su nivel de capacitación y estudio para su gestión</w:t>
            </w:r>
          </w:p>
        </w:tc>
      </w:tr>
      <w:tr w:rsidR="002B176F" w:rsidRPr="009142E9" w14:paraId="2C0D268F" w14:textId="77777777" w:rsidTr="002B176F">
        <w:trPr>
          <w:trHeight w:val="555"/>
        </w:trPr>
        <w:tc>
          <w:tcPr>
            <w:tcW w:w="1985" w:type="dxa"/>
            <w:vMerge/>
            <w:vAlign w:val="center"/>
          </w:tcPr>
          <w:p w14:paraId="3995A3D7" w14:textId="77777777" w:rsidR="002B176F" w:rsidRPr="009142E9" w:rsidRDefault="002B176F" w:rsidP="002B176F">
            <w:pPr>
              <w:rPr>
                <w:rFonts w:ascii="Arial" w:hAnsi="Arial" w:cs="Arial"/>
                <w:bCs/>
              </w:rPr>
            </w:pPr>
          </w:p>
        </w:tc>
        <w:tc>
          <w:tcPr>
            <w:tcW w:w="2127" w:type="dxa"/>
            <w:vAlign w:val="center"/>
          </w:tcPr>
          <w:p w14:paraId="3CBB425A" w14:textId="77777777" w:rsidR="002B176F" w:rsidRPr="009142E9" w:rsidRDefault="002B176F" w:rsidP="002B176F">
            <w:pPr>
              <w:rPr>
                <w:rFonts w:ascii="Arial" w:hAnsi="Arial" w:cs="Arial"/>
              </w:rPr>
            </w:pPr>
            <w:r>
              <w:rPr>
                <w:rFonts w:ascii="Arial" w:hAnsi="Arial" w:cs="Arial"/>
                <w:bCs/>
              </w:rPr>
              <w:t>Operación deficiente del sistema</w:t>
            </w:r>
          </w:p>
        </w:tc>
        <w:tc>
          <w:tcPr>
            <w:tcW w:w="1276" w:type="dxa"/>
            <w:vAlign w:val="center"/>
          </w:tcPr>
          <w:p w14:paraId="76ED48F7" w14:textId="77777777" w:rsidR="002B176F" w:rsidRPr="009142E9" w:rsidRDefault="002B176F" w:rsidP="002B176F">
            <w:pPr>
              <w:ind w:left="-392" w:firstLine="392"/>
              <w:jc w:val="center"/>
              <w:rPr>
                <w:rFonts w:ascii="Arial" w:hAnsi="Arial" w:cs="Arial"/>
              </w:rPr>
            </w:pPr>
            <w:r>
              <w:rPr>
                <w:rFonts w:ascii="Arial" w:hAnsi="Arial" w:cs="Arial"/>
              </w:rPr>
              <w:t>Medio</w:t>
            </w:r>
          </w:p>
        </w:tc>
        <w:tc>
          <w:tcPr>
            <w:tcW w:w="5102" w:type="dxa"/>
            <w:vAlign w:val="center"/>
          </w:tcPr>
          <w:p w14:paraId="08151682" w14:textId="77777777" w:rsidR="002B176F" w:rsidRPr="009142E9" w:rsidRDefault="002B176F" w:rsidP="002B176F">
            <w:pPr>
              <w:rPr>
                <w:rFonts w:ascii="Arial" w:hAnsi="Arial" w:cs="Arial"/>
              </w:rPr>
            </w:pPr>
            <w:r>
              <w:rPr>
                <w:rFonts w:ascii="Arial" w:hAnsi="Arial" w:cs="Arial"/>
              </w:rPr>
              <w:t>SAPAM en coordinación con DTMA, cultura del agua y regidor de salud, elaborara un manual de operación, organigrama, reglamento interno y promoverán la capacitación de personal y funcionarios</w:t>
            </w:r>
          </w:p>
        </w:tc>
      </w:tr>
    </w:tbl>
    <w:p w14:paraId="0F8D11AC" w14:textId="77777777" w:rsidR="002B176F" w:rsidRDefault="002B176F" w:rsidP="002B176F">
      <w:pPr>
        <w:spacing w:after="200" w:line="276" w:lineRule="auto"/>
        <w:rPr>
          <w:rFonts w:ascii="Arial" w:hAnsi="Arial" w:cs="Arial"/>
          <w:kern w:val="28"/>
          <w:lang w:val="es-HN"/>
        </w:rPr>
      </w:pPr>
      <w:r>
        <w:rPr>
          <w:rFonts w:ascii="Arial" w:hAnsi="Arial" w:cs="Arial"/>
          <w:b/>
        </w:rPr>
        <w:br w:type="page"/>
      </w:r>
    </w:p>
    <w:p w14:paraId="31EB9F2B" w14:textId="77777777" w:rsidR="002B176F" w:rsidRPr="009142E9" w:rsidRDefault="002B176F" w:rsidP="002B176F">
      <w:pPr>
        <w:pStyle w:val="Tablas1"/>
        <w:rPr>
          <w:rFonts w:ascii="Arial" w:hAnsi="Arial" w:cs="Arial"/>
          <w:b w:val="0"/>
          <w:sz w:val="24"/>
          <w:szCs w:val="24"/>
        </w:rPr>
      </w:pPr>
    </w:p>
    <w:p w14:paraId="37460A7D" w14:textId="77777777" w:rsidR="002B176F" w:rsidRPr="009142E9" w:rsidRDefault="002B176F" w:rsidP="002B176F">
      <w:pPr>
        <w:jc w:val="both"/>
        <w:rPr>
          <w:rFonts w:ascii="Arial" w:hAnsi="Arial" w:cs="Arial"/>
          <w:color w:val="FF0000"/>
          <w:lang w:val="es-HN"/>
        </w:rPr>
      </w:pPr>
    </w:p>
    <w:tbl>
      <w:tblPr>
        <w:tblW w:w="10490" w:type="dxa"/>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2268"/>
        <w:gridCol w:w="1135"/>
        <w:gridCol w:w="5102"/>
      </w:tblGrid>
      <w:tr w:rsidR="002B176F" w:rsidRPr="009142E9" w14:paraId="17E6FA2A" w14:textId="77777777" w:rsidTr="002B176F">
        <w:tc>
          <w:tcPr>
            <w:tcW w:w="1985" w:type="dxa"/>
            <w:shd w:val="clear" w:color="auto" w:fill="FFCC99"/>
          </w:tcPr>
          <w:p w14:paraId="150D3D65" w14:textId="77777777" w:rsidR="002B176F" w:rsidRPr="009142E9" w:rsidRDefault="002B176F" w:rsidP="002B176F">
            <w:pPr>
              <w:autoSpaceDE w:val="0"/>
              <w:autoSpaceDN w:val="0"/>
              <w:adjustRightInd w:val="0"/>
              <w:rPr>
                <w:rFonts w:ascii="Arial" w:hAnsi="Arial" w:cs="Arial"/>
                <w:b/>
                <w:bCs/>
              </w:rPr>
            </w:pPr>
            <w:bookmarkStart w:id="38" w:name="_Toc315070942"/>
            <w:bookmarkStart w:id="39" w:name="_Toc315071089"/>
            <w:r w:rsidRPr="009142E9">
              <w:rPr>
                <w:rFonts w:ascii="Arial" w:hAnsi="Arial" w:cs="Arial"/>
                <w:b/>
                <w:bCs/>
              </w:rPr>
              <w:t>Etapa del</w:t>
            </w:r>
          </w:p>
          <w:p w14:paraId="37F91951" w14:textId="77777777" w:rsidR="002B176F" w:rsidRPr="009142E9" w:rsidRDefault="002B176F" w:rsidP="002B176F">
            <w:pPr>
              <w:jc w:val="both"/>
              <w:rPr>
                <w:rFonts w:ascii="Arial" w:hAnsi="Arial" w:cs="Arial"/>
                <w:b/>
                <w:bCs/>
              </w:rPr>
            </w:pPr>
            <w:r w:rsidRPr="009142E9">
              <w:rPr>
                <w:rFonts w:ascii="Arial" w:hAnsi="Arial" w:cs="Arial"/>
                <w:b/>
                <w:bCs/>
              </w:rPr>
              <w:t>Proceso</w:t>
            </w:r>
          </w:p>
        </w:tc>
        <w:tc>
          <w:tcPr>
            <w:tcW w:w="2268" w:type="dxa"/>
            <w:shd w:val="clear" w:color="auto" w:fill="FFCC99"/>
          </w:tcPr>
          <w:p w14:paraId="6A4D1928" w14:textId="77777777" w:rsidR="002B176F" w:rsidRPr="009142E9" w:rsidRDefault="002B176F" w:rsidP="002B176F">
            <w:pPr>
              <w:autoSpaceDE w:val="0"/>
              <w:autoSpaceDN w:val="0"/>
              <w:adjustRightInd w:val="0"/>
              <w:rPr>
                <w:rFonts w:ascii="Arial" w:hAnsi="Arial" w:cs="Arial"/>
                <w:b/>
                <w:bCs/>
              </w:rPr>
            </w:pPr>
            <w:r w:rsidRPr="009142E9">
              <w:rPr>
                <w:rFonts w:ascii="Arial" w:hAnsi="Arial" w:cs="Arial"/>
                <w:b/>
                <w:bCs/>
              </w:rPr>
              <w:t>Tipo de</w:t>
            </w:r>
          </w:p>
          <w:p w14:paraId="2ACB007B" w14:textId="77777777" w:rsidR="002B176F" w:rsidRPr="009142E9" w:rsidRDefault="002B176F" w:rsidP="002B176F">
            <w:pPr>
              <w:jc w:val="both"/>
              <w:rPr>
                <w:rFonts w:ascii="Arial" w:hAnsi="Arial" w:cs="Arial"/>
                <w:b/>
                <w:bCs/>
              </w:rPr>
            </w:pPr>
            <w:r w:rsidRPr="009142E9">
              <w:rPr>
                <w:rFonts w:ascii="Arial" w:hAnsi="Arial" w:cs="Arial"/>
                <w:b/>
                <w:bCs/>
              </w:rPr>
              <w:t>Peligro</w:t>
            </w:r>
          </w:p>
        </w:tc>
        <w:tc>
          <w:tcPr>
            <w:tcW w:w="1135" w:type="dxa"/>
            <w:shd w:val="clear" w:color="auto" w:fill="FFCC99"/>
          </w:tcPr>
          <w:p w14:paraId="48DE2635" w14:textId="77777777" w:rsidR="002B176F" w:rsidRPr="009142E9" w:rsidRDefault="002B176F" w:rsidP="002B176F">
            <w:pPr>
              <w:jc w:val="both"/>
              <w:rPr>
                <w:rFonts w:ascii="Arial" w:hAnsi="Arial" w:cs="Arial"/>
                <w:b/>
                <w:bCs/>
              </w:rPr>
            </w:pPr>
            <w:r w:rsidRPr="009142E9">
              <w:rPr>
                <w:rFonts w:ascii="Arial" w:hAnsi="Arial" w:cs="Arial"/>
                <w:b/>
                <w:bCs/>
              </w:rPr>
              <w:t>Evaluación del Riesgo</w:t>
            </w:r>
          </w:p>
        </w:tc>
        <w:tc>
          <w:tcPr>
            <w:tcW w:w="5102" w:type="dxa"/>
            <w:shd w:val="clear" w:color="auto" w:fill="FFCC99"/>
          </w:tcPr>
          <w:p w14:paraId="0D6C8996" w14:textId="77777777" w:rsidR="002B176F" w:rsidRPr="009142E9" w:rsidRDefault="002B176F" w:rsidP="002B176F">
            <w:pPr>
              <w:jc w:val="both"/>
              <w:rPr>
                <w:rFonts w:ascii="Arial" w:hAnsi="Arial" w:cs="Arial"/>
                <w:b/>
                <w:bCs/>
              </w:rPr>
            </w:pPr>
            <w:r w:rsidRPr="009142E9">
              <w:rPr>
                <w:rFonts w:ascii="Arial" w:hAnsi="Arial" w:cs="Arial"/>
                <w:b/>
                <w:bCs/>
              </w:rPr>
              <w:t>Medida de Control propuesta</w:t>
            </w:r>
          </w:p>
        </w:tc>
      </w:tr>
      <w:tr w:rsidR="002B176F" w:rsidRPr="009142E9" w14:paraId="5B821B9E" w14:textId="77777777" w:rsidTr="002B176F">
        <w:trPr>
          <w:trHeight w:val="1127"/>
        </w:trPr>
        <w:tc>
          <w:tcPr>
            <w:tcW w:w="1985" w:type="dxa"/>
            <w:vMerge w:val="restart"/>
            <w:vAlign w:val="center"/>
          </w:tcPr>
          <w:p w14:paraId="1317D95A" w14:textId="77777777" w:rsidR="002B176F" w:rsidRPr="009142E9" w:rsidRDefault="002B176F" w:rsidP="002B176F">
            <w:pPr>
              <w:ind w:right="-252"/>
              <w:rPr>
                <w:rFonts w:ascii="Arial" w:hAnsi="Arial" w:cs="Arial"/>
                <w:b/>
                <w:bCs/>
              </w:rPr>
            </w:pPr>
            <w:r w:rsidRPr="009142E9">
              <w:rPr>
                <w:rFonts w:ascii="Arial" w:hAnsi="Arial" w:cs="Arial"/>
                <w:b/>
                <w:bCs/>
              </w:rPr>
              <w:t xml:space="preserve">MICROCUENCA LA </w:t>
            </w:r>
            <w:r>
              <w:rPr>
                <w:rFonts w:ascii="Arial" w:hAnsi="Arial" w:cs="Arial"/>
                <w:b/>
                <w:bCs/>
              </w:rPr>
              <w:t>RIO NEGRO</w:t>
            </w:r>
          </w:p>
        </w:tc>
        <w:tc>
          <w:tcPr>
            <w:tcW w:w="2268" w:type="dxa"/>
            <w:vAlign w:val="center"/>
          </w:tcPr>
          <w:p w14:paraId="14FA1F19" w14:textId="77777777" w:rsidR="002B176F" w:rsidRPr="009142E9" w:rsidRDefault="002B176F" w:rsidP="002B176F">
            <w:pPr>
              <w:jc w:val="both"/>
              <w:rPr>
                <w:rFonts w:ascii="Arial" w:hAnsi="Arial" w:cs="Arial"/>
                <w:bCs/>
              </w:rPr>
            </w:pPr>
            <w:r>
              <w:rPr>
                <w:rFonts w:ascii="Arial" w:hAnsi="Arial" w:cs="Arial"/>
                <w:bCs/>
              </w:rPr>
              <w:t>Contaminación microbiológica por descarga de drenaje de localidad el Tarral</w:t>
            </w:r>
          </w:p>
        </w:tc>
        <w:tc>
          <w:tcPr>
            <w:tcW w:w="1135" w:type="dxa"/>
            <w:vAlign w:val="center"/>
          </w:tcPr>
          <w:p w14:paraId="5A87CDE8" w14:textId="77777777" w:rsidR="002B176F" w:rsidRPr="009142E9" w:rsidRDefault="002B176F" w:rsidP="002B176F">
            <w:pPr>
              <w:jc w:val="center"/>
              <w:rPr>
                <w:rFonts w:ascii="Arial" w:hAnsi="Arial" w:cs="Arial"/>
                <w:bCs/>
              </w:rPr>
            </w:pPr>
            <w:r>
              <w:rPr>
                <w:rFonts w:ascii="Arial" w:hAnsi="Arial" w:cs="Arial"/>
                <w:bCs/>
              </w:rPr>
              <w:t>Muy Alto</w:t>
            </w:r>
          </w:p>
        </w:tc>
        <w:tc>
          <w:tcPr>
            <w:tcW w:w="5102" w:type="dxa"/>
            <w:vAlign w:val="center"/>
          </w:tcPr>
          <w:p w14:paraId="26F33698" w14:textId="77777777" w:rsidR="002B176F" w:rsidRPr="00285B46" w:rsidRDefault="002B176F" w:rsidP="002B176F">
            <w:pPr>
              <w:rPr>
                <w:rFonts w:ascii="Arial" w:hAnsi="Arial" w:cs="Arial"/>
                <w:bCs/>
              </w:rPr>
            </w:pPr>
            <w:r w:rsidRPr="00285B46">
              <w:rPr>
                <w:rFonts w:ascii="Arial" w:hAnsi="Arial" w:cs="Arial"/>
                <w:bCs/>
              </w:rPr>
              <w:t>Promover letrinizacion y planta de  tratamiento de aguas residuales en coordinación con municipio de Tuzantan</w:t>
            </w:r>
          </w:p>
        </w:tc>
      </w:tr>
      <w:tr w:rsidR="002B176F" w:rsidRPr="009142E9" w14:paraId="3D31341A" w14:textId="77777777" w:rsidTr="002B176F">
        <w:trPr>
          <w:trHeight w:val="543"/>
        </w:trPr>
        <w:tc>
          <w:tcPr>
            <w:tcW w:w="1985" w:type="dxa"/>
            <w:vMerge/>
            <w:vAlign w:val="center"/>
          </w:tcPr>
          <w:p w14:paraId="296A514B" w14:textId="77777777" w:rsidR="002B176F" w:rsidRPr="009142E9" w:rsidRDefault="002B176F" w:rsidP="002B176F">
            <w:pPr>
              <w:ind w:right="-252"/>
              <w:rPr>
                <w:rFonts w:ascii="Arial" w:hAnsi="Arial" w:cs="Arial"/>
                <w:b/>
                <w:bCs/>
              </w:rPr>
            </w:pPr>
          </w:p>
        </w:tc>
        <w:tc>
          <w:tcPr>
            <w:tcW w:w="2268" w:type="dxa"/>
            <w:vAlign w:val="center"/>
          </w:tcPr>
          <w:p w14:paraId="6EBD7C5D" w14:textId="77777777" w:rsidR="002B176F" w:rsidRDefault="002B176F" w:rsidP="002B176F">
            <w:pPr>
              <w:jc w:val="both"/>
              <w:rPr>
                <w:rFonts w:ascii="Arial" w:hAnsi="Arial" w:cs="Arial"/>
                <w:bCs/>
              </w:rPr>
            </w:pPr>
            <w:r w:rsidRPr="009142E9">
              <w:rPr>
                <w:rFonts w:ascii="Arial" w:hAnsi="Arial" w:cs="Arial"/>
                <w:bCs/>
              </w:rPr>
              <w:t>Descarga de  cascabillo y aguas mieles</w:t>
            </w:r>
          </w:p>
          <w:p w14:paraId="7658FEFB" w14:textId="77777777" w:rsidR="002B176F" w:rsidRPr="009142E9" w:rsidRDefault="002B176F" w:rsidP="002B176F">
            <w:pPr>
              <w:jc w:val="both"/>
              <w:rPr>
                <w:rFonts w:ascii="Arial" w:hAnsi="Arial" w:cs="Arial"/>
                <w:bCs/>
              </w:rPr>
            </w:pPr>
            <w:r w:rsidRPr="007E19BC">
              <w:rPr>
                <w:rFonts w:ascii="Arial" w:hAnsi="Arial" w:cs="Arial"/>
                <w:bCs/>
              </w:rPr>
              <w:t>Contaminación  microbiológica y fisicoquímica</w:t>
            </w:r>
          </w:p>
        </w:tc>
        <w:tc>
          <w:tcPr>
            <w:tcW w:w="1135" w:type="dxa"/>
            <w:vAlign w:val="center"/>
          </w:tcPr>
          <w:p w14:paraId="4F3AE57C" w14:textId="77777777" w:rsidR="002B176F" w:rsidRPr="009142E9" w:rsidRDefault="002B176F" w:rsidP="002B176F">
            <w:pPr>
              <w:jc w:val="center"/>
              <w:rPr>
                <w:rFonts w:ascii="Arial" w:hAnsi="Arial" w:cs="Arial"/>
                <w:bCs/>
              </w:rPr>
            </w:pPr>
            <w:r>
              <w:rPr>
                <w:rFonts w:ascii="Arial" w:hAnsi="Arial" w:cs="Arial"/>
                <w:bCs/>
              </w:rPr>
              <w:t>Bajo</w:t>
            </w:r>
          </w:p>
        </w:tc>
        <w:tc>
          <w:tcPr>
            <w:tcW w:w="5102" w:type="dxa"/>
            <w:vAlign w:val="center"/>
          </w:tcPr>
          <w:p w14:paraId="21829B18" w14:textId="77777777" w:rsidR="002B176F" w:rsidRPr="009142E9" w:rsidRDefault="002B176F" w:rsidP="002B176F">
            <w:pPr>
              <w:rPr>
                <w:rFonts w:ascii="Arial" w:hAnsi="Arial" w:cs="Arial"/>
                <w:bCs/>
                <w:color w:val="FF0000"/>
              </w:rPr>
            </w:pPr>
            <w:r w:rsidRPr="009142E9">
              <w:rPr>
                <w:rFonts w:ascii="Arial" w:hAnsi="Arial" w:cs="Arial"/>
                <w:bCs/>
              </w:rPr>
              <w:t>Presidente Municipal envía oficio a Secretaría del Campo, Secretaria  de Agricultura y Pesca (SAGARPA), Secretaria del Medio Ambiente y Recursos Naturales (SEMARNAT) para control de la contaminación por la actividad cafetalera</w:t>
            </w:r>
            <w:r w:rsidRPr="009142E9">
              <w:rPr>
                <w:rFonts w:ascii="Arial" w:hAnsi="Arial" w:cs="Arial"/>
                <w:bCs/>
                <w:color w:val="FF0000"/>
              </w:rPr>
              <w:t>.</w:t>
            </w:r>
          </w:p>
          <w:p w14:paraId="2A84A16A" w14:textId="77777777" w:rsidR="002B176F" w:rsidRPr="009142E9" w:rsidRDefault="002B176F" w:rsidP="002B176F">
            <w:pPr>
              <w:rPr>
                <w:rFonts w:ascii="Arial" w:hAnsi="Arial" w:cs="Arial"/>
                <w:bCs/>
              </w:rPr>
            </w:pPr>
            <w:r w:rsidRPr="009142E9">
              <w:rPr>
                <w:rFonts w:ascii="Arial" w:hAnsi="Arial" w:cs="Arial"/>
                <w:bCs/>
              </w:rPr>
              <w:t>Comunicación a los propietarios de fincas cafetaleras por parte de Presidente municipal y Jurisdicción  Sanitaria</w:t>
            </w:r>
            <w:r>
              <w:rPr>
                <w:rFonts w:ascii="Arial" w:hAnsi="Arial" w:cs="Arial"/>
                <w:bCs/>
              </w:rPr>
              <w:t xml:space="preserve"> VII</w:t>
            </w:r>
            <w:r w:rsidRPr="009142E9">
              <w:rPr>
                <w:rFonts w:ascii="Arial" w:hAnsi="Arial" w:cs="Arial"/>
                <w:bCs/>
              </w:rPr>
              <w:t>.</w:t>
            </w:r>
          </w:p>
        </w:tc>
      </w:tr>
      <w:tr w:rsidR="002B176F" w:rsidRPr="009142E9" w14:paraId="71931CF2" w14:textId="77777777" w:rsidTr="002B176F">
        <w:trPr>
          <w:trHeight w:val="566"/>
        </w:trPr>
        <w:tc>
          <w:tcPr>
            <w:tcW w:w="1985" w:type="dxa"/>
            <w:vMerge/>
            <w:vAlign w:val="center"/>
          </w:tcPr>
          <w:p w14:paraId="23A8A60F" w14:textId="77777777" w:rsidR="002B176F" w:rsidRPr="009142E9" w:rsidRDefault="002B176F" w:rsidP="002B176F">
            <w:pPr>
              <w:rPr>
                <w:rFonts w:ascii="Arial" w:hAnsi="Arial" w:cs="Arial"/>
                <w:bCs/>
              </w:rPr>
            </w:pPr>
          </w:p>
        </w:tc>
        <w:tc>
          <w:tcPr>
            <w:tcW w:w="2268" w:type="dxa"/>
            <w:vAlign w:val="center"/>
          </w:tcPr>
          <w:p w14:paraId="17F75469" w14:textId="77777777" w:rsidR="002B176F" w:rsidRPr="009142E9" w:rsidRDefault="002B176F" w:rsidP="002B176F">
            <w:pPr>
              <w:rPr>
                <w:rFonts w:ascii="Arial" w:hAnsi="Arial" w:cs="Arial"/>
                <w:bCs/>
              </w:rPr>
            </w:pPr>
            <w:r>
              <w:rPr>
                <w:rFonts w:ascii="Arial" w:hAnsi="Arial" w:cs="Arial"/>
                <w:bCs/>
              </w:rPr>
              <w:t>Azolvamiento y turbidez en el agua</w:t>
            </w:r>
          </w:p>
        </w:tc>
        <w:tc>
          <w:tcPr>
            <w:tcW w:w="1135" w:type="dxa"/>
            <w:vAlign w:val="center"/>
          </w:tcPr>
          <w:p w14:paraId="066DF426" w14:textId="77777777" w:rsidR="002B176F" w:rsidRPr="009142E9" w:rsidRDefault="002B176F" w:rsidP="002B176F">
            <w:pPr>
              <w:jc w:val="center"/>
              <w:rPr>
                <w:rFonts w:ascii="Arial" w:hAnsi="Arial" w:cs="Arial"/>
                <w:bCs/>
              </w:rPr>
            </w:pPr>
            <w:r>
              <w:rPr>
                <w:rFonts w:ascii="Arial" w:hAnsi="Arial" w:cs="Arial"/>
                <w:bCs/>
              </w:rPr>
              <w:t>Medio</w:t>
            </w:r>
          </w:p>
        </w:tc>
        <w:tc>
          <w:tcPr>
            <w:tcW w:w="5102" w:type="dxa"/>
            <w:vAlign w:val="center"/>
          </w:tcPr>
          <w:p w14:paraId="433C0B87" w14:textId="77777777" w:rsidR="002B176F" w:rsidRPr="009142E9" w:rsidRDefault="002B176F" w:rsidP="002B176F">
            <w:pPr>
              <w:rPr>
                <w:rFonts w:ascii="Arial" w:hAnsi="Arial" w:cs="Arial"/>
                <w:bCs/>
              </w:rPr>
            </w:pPr>
            <w:r w:rsidRPr="009142E9">
              <w:rPr>
                <w:rFonts w:ascii="Arial" w:hAnsi="Arial" w:cs="Arial"/>
                <w:bCs/>
              </w:rPr>
              <w:t>Presidente Municipal convoca y organiza el comité de cuencas y solicita a la Comisión Nacional del Agua (CONAGUA), recursos financieros para realizar labores de conservación tales como: Reforestación e instalación de gaviones para control de erosión.</w:t>
            </w:r>
          </w:p>
        </w:tc>
      </w:tr>
      <w:tr w:rsidR="002B176F" w:rsidRPr="009142E9" w14:paraId="3FC0F707" w14:textId="77777777" w:rsidTr="002B176F">
        <w:trPr>
          <w:trHeight w:val="560"/>
        </w:trPr>
        <w:tc>
          <w:tcPr>
            <w:tcW w:w="1985" w:type="dxa"/>
            <w:vMerge/>
            <w:vAlign w:val="center"/>
          </w:tcPr>
          <w:p w14:paraId="33CA6720" w14:textId="77777777" w:rsidR="002B176F" w:rsidRPr="009142E9" w:rsidRDefault="002B176F" w:rsidP="002B176F">
            <w:pPr>
              <w:rPr>
                <w:rFonts w:ascii="Arial" w:hAnsi="Arial" w:cs="Arial"/>
                <w:bCs/>
              </w:rPr>
            </w:pPr>
          </w:p>
        </w:tc>
        <w:tc>
          <w:tcPr>
            <w:tcW w:w="2268" w:type="dxa"/>
            <w:vAlign w:val="center"/>
          </w:tcPr>
          <w:p w14:paraId="76E31029" w14:textId="77777777" w:rsidR="002B176F" w:rsidRPr="009142E9" w:rsidRDefault="002B176F" w:rsidP="002B176F">
            <w:pPr>
              <w:rPr>
                <w:rFonts w:ascii="Arial" w:hAnsi="Arial" w:cs="Arial"/>
                <w:bCs/>
              </w:rPr>
            </w:pPr>
            <w:r>
              <w:rPr>
                <w:rFonts w:ascii="Arial" w:hAnsi="Arial" w:cs="Arial"/>
                <w:bCs/>
              </w:rPr>
              <w:t>Contaminación química por Actividades agrícolas</w:t>
            </w:r>
          </w:p>
        </w:tc>
        <w:tc>
          <w:tcPr>
            <w:tcW w:w="1135" w:type="dxa"/>
            <w:vAlign w:val="center"/>
          </w:tcPr>
          <w:p w14:paraId="7FEFF76B" w14:textId="77777777" w:rsidR="002B176F" w:rsidRPr="009142E9" w:rsidRDefault="002B176F" w:rsidP="002B176F">
            <w:pPr>
              <w:jc w:val="center"/>
              <w:rPr>
                <w:rFonts w:ascii="Arial" w:hAnsi="Arial" w:cs="Arial"/>
                <w:bCs/>
              </w:rPr>
            </w:pPr>
            <w:r>
              <w:rPr>
                <w:rFonts w:ascii="Arial" w:hAnsi="Arial" w:cs="Arial"/>
                <w:bCs/>
              </w:rPr>
              <w:t>Medio</w:t>
            </w:r>
          </w:p>
        </w:tc>
        <w:tc>
          <w:tcPr>
            <w:tcW w:w="5102" w:type="dxa"/>
            <w:vAlign w:val="center"/>
          </w:tcPr>
          <w:p w14:paraId="33F3ADE5" w14:textId="77777777" w:rsidR="002B176F" w:rsidRPr="009142E9" w:rsidRDefault="002B176F" w:rsidP="002B176F">
            <w:pPr>
              <w:rPr>
                <w:rFonts w:ascii="Arial" w:hAnsi="Arial" w:cs="Arial"/>
                <w:bCs/>
              </w:rPr>
            </w:pPr>
            <w:r w:rsidRPr="009142E9">
              <w:rPr>
                <w:rFonts w:ascii="Arial" w:hAnsi="Arial" w:cs="Arial"/>
                <w:bCs/>
              </w:rPr>
              <w:t>Presidente Municipal envía oficio a Secretaría del Campo, Secretaria  de Agricultura y Pesca (SAGARPA), Secretaria del Medio Ambiente y Recursos Naturales (SEMARNAT)para control de la contaminación por uso de agroquímicos.</w:t>
            </w:r>
          </w:p>
          <w:p w14:paraId="266304EE" w14:textId="77777777" w:rsidR="002B176F" w:rsidRPr="009142E9" w:rsidRDefault="002B176F" w:rsidP="002B176F">
            <w:pPr>
              <w:rPr>
                <w:rFonts w:ascii="Arial" w:hAnsi="Arial" w:cs="Arial"/>
                <w:bCs/>
              </w:rPr>
            </w:pPr>
          </w:p>
        </w:tc>
      </w:tr>
      <w:tr w:rsidR="002B176F" w:rsidRPr="009142E9" w14:paraId="5F0A1523" w14:textId="77777777" w:rsidTr="002B176F">
        <w:trPr>
          <w:trHeight w:val="555"/>
        </w:trPr>
        <w:tc>
          <w:tcPr>
            <w:tcW w:w="1985" w:type="dxa"/>
            <w:vMerge/>
            <w:vAlign w:val="center"/>
          </w:tcPr>
          <w:p w14:paraId="68D195D7" w14:textId="77777777" w:rsidR="002B176F" w:rsidRPr="009142E9" w:rsidRDefault="002B176F" w:rsidP="002B176F">
            <w:pPr>
              <w:rPr>
                <w:rFonts w:ascii="Arial" w:hAnsi="Arial" w:cs="Arial"/>
                <w:bCs/>
              </w:rPr>
            </w:pPr>
          </w:p>
        </w:tc>
        <w:tc>
          <w:tcPr>
            <w:tcW w:w="2268" w:type="dxa"/>
            <w:vAlign w:val="center"/>
          </w:tcPr>
          <w:p w14:paraId="4B6E5230" w14:textId="77777777" w:rsidR="002B176F" w:rsidRPr="009142E9" w:rsidRDefault="002B176F" w:rsidP="002B176F">
            <w:pPr>
              <w:rPr>
                <w:rFonts w:ascii="Arial" w:hAnsi="Arial" w:cs="Arial"/>
              </w:rPr>
            </w:pPr>
            <w:r>
              <w:rPr>
                <w:rFonts w:ascii="Arial" w:hAnsi="Arial" w:cs="Arial"/>
                <w:bCs/>
              </w:rPr>
              <w:t>Contaminación microbiológica por Descargas de fosas sépticas</w:t>
            </w:r>
          </w:p>
        </w:tc>
        <w:tc>
          <w:tcPr>
            <w:tcW w:w="1135" w:type="dxa"/>
            <w:vAlign w:val="center"/>
          </w:tcPr>
          <w:p w14:paraId="6253E9A8" w14:textId="77777777" w:rsidR="002B176F" w:rsidRPr="009142E9" w:rsidRDefault="002B176F" w:rsidP="002B176F">
            <w:pPr>
              <w:ind w:left="-392" w:firstLine="392"/>
              <w:jc w:val="center"/>
              <w:rPr>
                <w:rFonts w:ascii="Arial" w:hAnsi="Arial" w:cs="Arial"/>
              </w:rPr>
            </w:pPr>
            <w:r>
              <w:rPr>
                <w:rFonts w:ascii="Arial" w:hAnsi="Arial" w:cs="Arial"/>
              </w:rPr>
              <w:t>Medio</w:t>
            </w:r>
          </w:p>
        </w:tc>
        <w:tc>
          <w:tcPr>
            <w:tcW w:w="5102" w:type="dxa"/>
            <w:vAlign w:val="center"/>
          </w:tcPr>
          <w:p w14:paraId="4837B34A" w14:textId="77777777" w:rsidR="002B176F" w:rsidRPr="009142E9" w:rsidRDefault="002B176F" w:rsidP="002B176F">
            <w:pPr>
              <w:rPr>
                <w:rFonts w:ascii="Arial" w:hAnsi="Arial" w:cs="Arial"/>
                <w:bCs/>
              </w:rPr>
            </w:pPr>
            <w:r w:rsidRPr="009142E9">
              <w:rPr>
                <w:rFonts w:ascii="Arial" w:hAnsi="Arial" w:cs="Arial"/>
                <w:bCs/>
              </w:rPr>
              <w:t>Presidente municipal solicita a Secretaria de Infraestructura (SEINFRA) soluciones para la disposición de excretas.</w:t>
            </w:r>
          </w:p>
          <w:p w14:paraId="1BE5EEE2" w14:textId="77777777" w:rsidR="002B176F" w:rsidRPr="009142E9" w:rsidRDefault="002B176F" w:rsidP="002B176F">
            <w:pPr>
              <w:rPr>
                <w:rFonts w:ascii="Arial" w:hAnsi="Arial" w:cs="Arial"/>
              </w:rPr>
            </w:pPr>
            <w:r w:rsidRPr="009142E9">
              <w:rPr>
                <w:rFonts w:ascii="Arial" w:hAnsi="Arial" w:cs="Arial"/>
                <w:bCs/>
              </w:rPr>
              <w:t>Jurisdicción  Sanitaria hace fomento para saneamiento básico</w:t>
            </w:r>
          </w:p>
        </w:tc>
      </w:tr>
      <w:tr w:rsidR="002B176F" w:rsidRPr="009142E9" w14:paraId="221AF717" w14:textId="77777777" w:rsidTr="002B176F">
        <w:trPr>
          <w:trHeight w:val="555"/>
        </w:trPr>
        <w:tc>
          <w:tcPr>
            <w:tcW w:w="1985" w:type="dxa"/>
            <w:vMerge/>
            <w:vAlign w:val="center"/>
          </w:tcPr>
          <w:p w14:paraId="20D9D308" w14:textId="77777777" w:rsidR="002B176F" w:rsidRPr="009142E9" w:rsidRDefault="002B176F" w:rsidP="002B176F">
            <w:pPr>
              <w:rPr>
                <w:rFonts w:ascii="Arial" w:hAnsi="Arial" w:cs="Arial"/>
                <w:bCs/>
              </w:rPr>
            </w:pPr>
          </w:p>
        </w:tc>
        <w:tc>
          <w:tcPr>
            <w:tcW w:w="2268" w:type="dxa"/>
            <w:vAlign w:val="center"/>
          </w:tcPr>
          <w:p w14:paraId="5F81A249" w14:textId="77777777" w:rsidR="002B176F" w:rsidRDefault="002B176F" w:rsidP="002B176F">
            <w:pPr>
              <w:rPr>
                <w:rFonts w:ascii="Arial" w:hAnsi="Arial" w:cs="Arial"/>
                <w:bCs/>
              </w:rPr>
            </w:pPr>
            <w:r w:rsidRPr="009142E9">
              <w:rPr>
                <w:rFonts w:ascii="Arial" w:hAnsi="Arial" w:cs="Arial"/>
              </w:rPr>
              <w:t>Acceso sin restricción a personas para uso recreativo y doméstico</w:t>
            </w:r>
          </w:p>
        </w:tc>
        <w:tc>
          <w:tcPr>
            <w:tcW w:w="1135" w:type="dxa"/>
            <w:vAlign w:val="center"/>
          </w:tcPr>
          <w:p w14:paraId="0B3BB632" w14:textId="77777777" w:rsidR="002B176F" w:rsidRPr="009142E9" w:rsidRDefault="002B176F" w:rsidP="002B176F">
            <w:pPr>
              <w:ind w:left="-392" w:firstLine="392"/>
              <w:jc w:val="center"/>
              <w:rPr>
                <w:rFonts w:ascii="Arial" w:hAnsi="Arial" w:cs="Arial"/>
              </w:rPr>
            </w:pPr>
            <w:r>
              <w:rPr>
                <w:rFonts w:ascii="Arial" w:hAnsi="Arial" w:cs="Arial"/>
              </w:rPr>
              <w:t>Muy alto</w:t>
            </w:r>
          </w:p>
        </w:tc>
        <w:tc>
          <w:tcPr>
            <w:tcW w:w="5102" w:type="dxa"/>
            <w:vAlign w:val="center"/>
          </w:tcPr>
          <w:p w14:paraId="0CC95051" w14:textId="77777777" w:rsidR="002B176F" w:rsidRPr="007D67DF" w:rsidRDefault="002B176F" w:rsidP="002B176F">
            <w:pPr>
              <w:rPr>
                <w:rFonts w:ascii="Arial" w:hAnsi="Arial" w:cs="Arial"/>
                <w:bCs/>
              </w:rPr>
            </w:pPr>
            <w:r w:rsidRPr="007D67DF">
              <w:rPr>
                <w:rFonts w:ascii="Arial" w:hAnsi="Arial" w:cs="Arial"/>
              </w:rPr>
              <w:t>Instalar un letrero  alusivos a la prohibi</w:t>
            </w:r>
            <w:r>
              <w:rPr>
                <w:rFonts w:ascii="Arial" w:hAnsi="Arial" w:cs="Arial"/>
              </w:rPr>
              <w:t>ción  de gente bañándose y lava</w:t>
            </w:r>
            <w:r w:rsidRPr="007D67DF">
              <w:rPr>
                <w:rFonts w:ascii="Arial" w:hAnsi="Arial" w:cs="Arial"/>
              </w:rPr>
              <w:t>do ropa</w:t>
            </w:r>
          </w:p>
        </w:tc>
      </w:tr>
    </w:tbl>
    <w:p w14:paraId="7F85E1A7" w14:textId="77777777" w:rsidR="002B176F" w:rsidRDefault="002B176F" w:rsidP="002B176F">
      <w:pPr>
        <w:rPr>
          <w:rFonts w:ascii="Arial" w:hAnsi="Arial" w:cs="Arial"/>
        </w:rPr>
      </w:pPr>
    </w:p>
    <w:p w14:paraId="4E2EBBA1" w14:textId="77777777" w:rsidR="002B176F" w:rsidRDefault="002B176F" w:rsidP="002B176F">
      <w:pPr>
        <w:rPr>
          <w:rFonts w:ascii="Arial" w:hAnsi="Arial" w:cs="Arial"/>
        </w:rPr>
      </w:pPr>
    </w:p>
    <w:p w14:paraId="71E0E1FB" w14:textId="77777777" w:rsidR="002B176F" w:rsidRDefault="002B176F" w:rsidP="002B176F">
      <w:pPr>
        <w:rPr>
          <w:rFonts w:ascii="Arial" w:hAnsi="Arial" w:cs="Arial"/>
        </w:rPr>
      </w:pPr>
    </w:p>
    <w:tbl>
      <w:tblPr>
        <w:tblW w:w="10490" w:type="dxa"/>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2"/>
        <w:gridCol w:w="2470"/>
        <w:gridCol w:w="1276"/>
        <w:gridCol w:w="5102"/>
      </w:tblGrid>
      <w:tr w:rsidR="002B176F" w:rsidRPr="009142E9" w14:paraId="7B640AD4" w14:textId="77777777" w:rsidTr="002B176F">
        <w:tc>
          <w:tcPr>
            <w:tcW w:w="1642" w:type="dxa"/>
            <w:shd w:val="clear" w:color="auto" w:fill="FFCC99"/>
          </w:tcPr>
          <w:p w14:paraId="5B4A59DC" w14:textId="77777777" w:rsidR="002B176F" w:rsidRPr="009142E9" w:rsidRDefault="002B176F" w:rsidP="002B176F">
            <w:pPr>
              <w:autoSpaceDE w:val="0"/>
              <w:autoSpaceDN w:val="0"/>
              <w:adjustRightInd w:val="0"/>
              <w:rPr>
                <w:rFonts w:ascii="Arial" w:hAnsi="Arial" w:cs="Arial"/>
                <w:b/>
                <w:bCs/>
              </w:rPr>
            </w:pPr>
            <w:r w:rsidRPr="009142E9">
              <w:rPr>
                <w:rFonts w:ascii="Arial" w:hAnsi="Arial" w:cs="Arial"/>
                <w:b/>
                <w:bCs/>
              </w:rPr>
              <w:lastRenderedPageBreak/>
              <w:t>Etapa del</w:t>
            </w:r>
          </w:p>
          <w:p w14:paraId="4E663A8B" w14:textId="77777777" w:rsidR="002B176F" w:rsidRPr="009142E9" w:rsidRDefault="002B176F" w:rsidP="002B176F">
            <w:pPr>
              <w:jc w:val="both"/>
              <w:rPr>
                <w:rFonts w:ascii="Arial" w:hAnsi="Arial" w:cs="Arial"/>
                <w:b/>
                <w:bCs/>
              </w:rPr>
            </w:pPr>
            <w:r w:rsidRPr="009142E9">
              <w:rPr>
                <w:rFonts w:ascii="Arial" w:hAnsi="Arial" w:cs="Arial"/>
                <w:b/>
                <w:bCs/>
              </w:rPr>
              <w:t>Proceso</w:t>
            </w:r>
          </w:p>
        </w:tc>
        <w:tc>
          <w:tcPr>
            <w:tcW w:w="2470" w:type="dxa"/>
            <w:shd w:val="clear" w:color="auto" w:fill="FFCC99"/>
          </w:tcPr>
          <w:p w14:paraId="42E0B65F" w14:textId="77777777" w:rsidR="002B176F" w:rsidRPr="009142E9" w:rsidRDefault="002B176F" w:rsidP="002B176F">
            <w:pPr>
              <w:autoSpaceDE w:val="0"/>
              <w:autoSpaceDN w:val="0"/>
              <w:adjustRightInd w:val="0"/>
              <w:rPr>
                <w:rFonts w:ascii="Arial" w:hAnsi="Arial" w:cs="Arial"/>
                <w:b/>
                <w:bCs/>
              </w:rPr>
            </w:pPr>
            <w:r w:rsidRPr="009142E9">
              <w:rPr>
                <w:rFonts w:ascii="Arial" w:hAnsi="Arial" w:cs="Arial"/>
                <w:b/>
                <w:bCs/>
              </w:rPr>
              <w:t>Tipo de</w:t>
            </w:r>
          </w:p>
          <w:p w14:paraId="41C1261D" w14:textId="77777777" w:rsidR="002B176F" w:rsidRPr="009142E9" w:rsidRDefault="002B176F" w:rsidP="002B176F">
            <w:pPr>
              <w:jc w:val="both"/>
              <w:rPr>
                <w:rFonts w:ascii="Arial" w:hAnsi="Arial" w:cs="Arial"/>
                <w:b/>
                <w:bCs/>
              </w:rPr>
            </w:pPr>
            <w:r w:rsidRPr="009142E9">
              <w:rPr>
                <w:rFonts w:ascii="Arial" w:hAnsi="Arial" w:cs="Arial"/>
                <w:b/>
                <w:bCs/>
              </w:rPr>
              <w:t>Peligro</w:t>
            </w:r>
          </w:p>
        </w:tc>
        <w:tc>
          <w:tcPr>
            <w:tcW w:w="1276" w:type="dxa"/>
            <w:shd w:val="clear" w:color="auto" w:fill="FFCC99"/>
          </w:tcPr>
          <w:p w14:paraId="29E00AF1" w14:textId="77777777" w:rsidR="002B176F" w:rsidRPr="009142E9" w:rsidRDefault="002B176F" w:rsidP="002B176F">
            <w:pPr>
              <w:jc w:val="both"/>
              <w:rPr>
                <w:rFonts w:ascii="Arial" w:hAnsi="Arial" w:cs="Arial"/>
                <w:b/>
                <w:bCs/>
              </w:rPr>
            </w:pPr>
            <w:r w:rsidRPr="009142E9">
              <w:rPr>
                <w:rFonts w:ascii="Arial" w:hAnsi="Arial" w:cs="Arial"/>
                <w:b/>
                <w:bCs/>
              </w:rPr>
              <w:t>Evaluación del Riesgo</w:t>
            </w:r>
          </w:p>
        </w:tc>
        <w:tc>
          <w:tcPr>
            <w:tcW w:w="5102" w:type="dxa"/>
            <w:shd w:val="clear" w:color="auto" w:fill="FFCC99"/>
          </w:tcPr>
          <w:p w14:paraId="13108251" w14:textId="77777777" w:rsidR="002B176F" w:rsidRPr="009142E9" w:rsidRDefault="002B176F" w:rsidP="002B176F">
            <w:pPr>
              <w:jc w:val="both"/>
              <w:rPr>
                <w:rFonts w:ascii="Arial" w:hAnsi="Arial" w:cs="Arial"/>
                <w:b/>
                <w:bCs/>
              </w:rPr>
            </w:pPr>
            <w:r w:rsidRPr="009142E9">
              <w:rPr>
                <w:rFonts w:ascii="Arial" w:hAnsi="Arial" w:cs="Arial"/>
                <w:b/>
                <w:bCs/>
              </w:rPr>
              <w:t>Medida de Control propuesta</w:t>
            </w:r>
          </w:p>
        </w:tc>
      </w:tr>
      <w:tr w:rsidR="002B176F" w:rsidRPr="009142E9" w14:paraId="776769A9" w14:textId="77777777" w:rsidTr="002B176F">
        <w:trPr>
          <w:trHeight w:val="543"/>
        </w:trPr>
        <w:tc>
          <w:tcPr>
            <w:tcW w:w="1642" w:type="dxa"/>
            <w:vMerge w:val="restart"/>
            <w:vAlign w:val="center"/>
          </w:tcPr>
          <w:p w14:paraId="48006A11" w14:textId="77777777" w:rsidR="002B176F" w:rsidRPr="009142E9" w:rsidRDefault="002B176F" w:rsidP="002B176F">
            <w:pPr>
              <w:ind w:right="-252"/>
              <w:rPr>
                <w:rFonts w:ascii="Arial" w:hAnsi="Arial" w:cs="Arial"/>
                <w:b/>
                <w:bCs/>
              </w:rPr>
            </w:pPr>
            <w:r>
              <w:rPr>
                <w:rFonts w:ascii="Arial" w:hAnsi="Arial" w:cs="Arial"/>
                <w:b/>
                <w:bCs/>
              </w:rPr>
              <w:t>CAPTACION</w:t>
            </w:r>
          </w:p>
        </w:tc>
        <w:tc>
          <w:tcPr>
            <w:tcW w:w="2470" w:type="dxa"/>
            <w:vAlign w:val="center"/>
          </w:tcPr>
          <w:p w14:paraId="52F1DC2D" w14:textId="77777777" w:rsidR="002B176F" w:rsidRPr="009142E9" w:rsidRDefault="002B176F" w:rsidP="002B176F">
            <w:pPr>
              <w:jc w:val="both"/>
              <w:rPr>
                <w:rFonts w:ascii="Arial" w:hAnsi="Arial" w:cs="Arial"/>
                <w:bCs/>
              </w:rPr>
            </w:pPr>
            <w:r>
              <w:rPr>
                <w:rFonts w:ascii="Arial" w:hAnsi="Arial" w:cs="Arial"/>
                <w:bCs/>
              </w:rPr>
              <w:t>Contaminación microbiológico y químico por falta de enmallado perimetral</w:t>
            </w:r>
          </w:p>
        </w:tc>
        <w:tc>
          <w:tcPr>
            <w:tcW w:w="1276" w:type="dxa"/>
            <w:vAlign w:val="center"/>
          </w:tcPr>
          <w:p w14:paraId="2398878F" w14:textId="77777777" w:rsidR="002B176F" w:rsidRPr="009142E9" w:rsidRDefault="002B176F" w:rsidP="002B176F">
            <w:pPr>
              <w:jc w:val="center"/>
              <w:rPr>
                <w:rFonts w:ascii="Arial" w:hAnsi="Arial" w:cs="Arial"/>
                <w:bCs/>
              </w:rPr>
            </w:pPr>
            <w:r>
              <w:rPr>
                <w:rFonts w:ascii="Arial" w:hAnsi="Arial" w:cs="Arial"/>
                <w:bCs/>
              </w:rPr>
              <w:t>Alto</w:t>
            </w:r>
          </w:p>
        </w:tc>
        <w:tc>
          <w:tcPr>
            <w:tcW w:w="5102" w:type="dxa"/>
            <w:vAlign w:val="center"/>
          </w:tcPr>
          <w:p w14:paraId="2D95514B" w14:textId="77777777" w:rsidR="002B176F" w:rsidRPr="009142E9" w:rsidRDefault="002B176F" w:rsidP="002B176F">
            <w:pPr>
              <w:rPr>
                <w:rFonts w:ascii="Arial" w:hAnsi="Arial" w:cs="Arial"/>
                <w:bCs/>
              </w:rPr>
            </w:pPr>
            <w:r>
              <w:rPr>
                <w:rFonts w:ascii="Arial" w:hAnsi="Arial" w:cs="Arial"/>
                <w:bCs/>
              </w:rPr>
              <w:t>Instalación de enmallado perimetral en la zona de captación</w:t>
            </w:r>
          </w:p>
          <w:p w14:paraId="545C63A4" w14:textId="77777777" w:rsidR="002B176F" w:rsidRPr="009142E9" w:rsidRDefault="002B176F" w:rsidP="002B176F">
            <w:pPr>
              <w:rPr>
                <w:rFonts w:ascii="Arial" w:hAnsi="Arial" w:cs="Arial"/>
                <w:bCs/>
              </w:rPr>
            </w:pPr>
          </w:p>
        </w:tc>
      </w:tr>
      <w:tr w:rsidR="002B176F" w:rsidRPr="009142E9" w14:paraId="0D82CB84" w14:textId="77777777" w:rsidTr="002B176F">
        <w:trPr>
          <w:trHeight w:val="566"/>
        </w:trPr>
        <w:tc>
          <w:tcPr>
            <w:tcW w:w="1642" w:type="dxa"/>
            <w:vMerge/>
            <w:vAlign w:val="center"/>
          </w:tcPr>
          <w:p w14:paraId="554D657D" w14:textId="77777777" w:rsidR="002B176F" w:rsidRPr="009142E9" w:rsidRDefault="002B176F" w:rsidP="002B176F">
            <w:pPr>
              <w:rPr>
                <w:rFonts w:ascii="Arial" w:hAnsi="Arial" w:cs="Arial"/>
                <w:bCs/>
              </w:rPr>
            </w:pPr>
          </w:p>
        </w:tc>
        <w:tc>
          <w:tcPr>
            <w:tcW w:w="2470" w:type="dxa"/>
            <w:vAlign w:val="center"/>
          </w:tcPr>
          <w:p w14:paraId="153B583C" w14:textId="77777777" w:rsidR="002B176F" w:rsidRPr="009142E9" w:rsidRDefault="002B176F" w:rsidP="002B176F">
            <w:pPr>
              <w:rPr>
                <w:rFonts w:ascii="Arial" w:hAnsi="Arial" w:cs="Arial"/>
                <w:bCs/>
              </w:rPr>
            </w:pPr>
            <w:r>
              <w:rPr>
                <w:rFonts w:ascii="Arial" w:hAnsi="Arial" w:cs="Arial"/>
              </w:rPr>
              <w:t>Posible Microbiológica, introducción de  residuos solidos que pueden llegar a tapar la línea de conducción</w:t>
            </w:r>
          </w:p>
        </w:tc>
        <w:tc>
          <w:tcPr>
            <w:tcW w:w="1276" w:type="dxa"/>
            <w:vAlign w:val="center"/>
          </w:tcPr>
          <w:p w14:paraId="20B4B7E3" w14:textId="77777777" w:rsidR="002B176F" w:rsidRPr="009142E9" w:rsidRDefault="002B176F" w:rsidP="002B176F">
            <w:pPr>
              <w:jc w:val="center"/>
              <w:rPr>
                <w:rFonts w:ascii="Arial" w:hAnsi="Arial" w:cs="Arial"/>
                <w:bCs/>
              </w:rPr>
            </w:pPr>
            <w:r>
              <w:rPr>
                <w:rFonts w:ascii="Arial" w:hAnsi="Arial" w:cs="Arial"/>
                <w:bCs/>
              </w:rPr>
              <w:t>Alto</w:t>
            </w:r>
          </w:p>
        </w:tc>
        <w:tc>
          <w:tcPr>
            <w:tcW w:w="5102" w:type="dxa"/>
            <w:vAlign w:val="center"/>
          </w:tcPr>
          <w:p w14:paraId="4FFF3AE2" w14:textId="77777777" w:rsidR="002B176F" w:rsidRPr="009142E9" w:rsidRDefault="002B176F" w:rsidP="002B176F">
            <w:pPr>
              <w:rPr>
                <w:rFonts w:ascii="Arial" w:hAnsi="Arial" w:cs="Arial"/>
                <w:bCs/>
              </w:rPr>
            </w:pPr>
            <w:r>
              <w:rPr>
                <w:rFonts w:ascii="Arial" w:hAnsi="Arial" w:cs="Arial"/>
                <w:bCs/>
              </w:rPr>
              <w:t>Instalación de una rejilla en la bocatoma de las dos líneas de recolección</w:t>
            </w:r>
          </w:p>
        </w:tc>
      </w:tr>
      <w:tr w:rsidR="002B176F" w:rsidRPr="009142E9" w14:paraId="2B7F15CF" w14:textId="77777777" w:rsidTr="002B176F">
        <w:trPr>
          <w:trHeight w:val="560"/>
        </w:trPr>
        <w:tc>
          <w:tcPr>
            <w:tcW w:w="1642" w:type="dxa"/>
            <w:vMerge/>
            <w:vAlign w:val="center"/>
          </w:tcPr>
          <w:p w14:paraId="6DC65181" w14:textId="77777777" w:rsidR="002B176F" w:rsidRPr="009142E9" w:rsidRDefault="002B176F" w:rsidP="002B176F">
            <w:pPr>
              <w:rPr>
                <w:rFonts w:ascii="Arial" w:hAnsi="Arial" w:cs="Arial"/>
                <w:bCs/>
              </w:rPr>
            </w:pPr>
          </w:p>
        </w:tc>
        <w:tc>
          <w:tcPr>
            <w:tcW w:w="2470" w:type="dxa"/>
            <w:vAlign w:val="center"/>
          </w:tcPr>
          <w:p w14:paraId="6C31B7CC" w14:textId="77777777" w:rsidR="002B176F" w:rsidRPr="009142E9" w:rsidRDefault="002B176F" w:rsidP="002B176F">
            <w:pPr>
              <w:rPr>
                <w:rFonts w:ascii="Arial" w:hAnsi="Arial" w:cs="Arial"/>
                <w:bCs/>
              </w:rPr>
            </w:pPr>
            <w:r>
              <w:rPr>
                <w:rFonts w:ascii="Arial" w:hAnsi="Arial" w:cs="Arial"/>
                <w:bCs/>
              </w:rPr>
              <w:t>Posible contaminación física, microbiológica, fisicoquímica</w:t>
            </w:r>
          </w:p>
        </w:tc>
        <w:tc>
          <w:tcPr>
            <w:tcW w:w="1276" w:type="dxa"/>
            <w:vAlign w:val="center"/>
          </w:tcPr>
          <w:p w14:paraId="4A6509B7" w14:textId="77777777" w:rsidR="002B176F" w:rsidRPr="009142E9" w:rsidRDefault="002B176F" w:rsidP="002B176F">
            <w:pPr>
              <w:jc w:val="center"/>
              <w:rPr>
                <w:rFonts w:ascii="Arial" w:hAnsi="Arial" w:cs="Arial"/>
                <w:bCs/>
              </w:rPr>
            </w:pPr>
            <w:r>
              <w:rPr>
                <w:rFonts w:ascii="Arial" w:hAnsi="Arial" w:cs="Arial"/>
                <w:bCs/>
              </w:rPr>
              <w:t>Medio</w:t>
            </w:r>
          </w:p>
        </w:tc>
        <w:tc>
          <w:tcPr>
            <w:tcW w:w="5102" w:type="dxa"/>
            <w:vAlign w:val="center"/>
          </w:tcPr>
          <w:p w14:paraId="21328E05" w14:textId="77777777" w:rsidR="002B176F" w:rsidRPr="009142E9" w:rsidRDefault="002B176F" w:rsidP="002B176F">
            <w:pPr>
              <w:rPr>
                <w:rFonts w:ascii="Arial" w:hAnsi="Arial" w:cs="Arial"/>
                <w:bCs/>
              </w:rPr>
            </w:pPr>
            <w:r>
              <w:rPr>
                <w:rFonts w:ascii="Arial" w:hAnsi="Arial" w:cs="Arial"/>
                <w:bCs/>
              </w:rPr>
              <w:t>Instalación de una malla en la bocatoma de las dos líneas de recolección para evitar el acarreo de peces y materia orgánica</w:t>
            </w:r>
          </w:p>
        </w:tc>
      </w:tr>
      <w:tr w:rsidR="002B176F" w:rsidRPr="009142E9" w14:paraId="037A48D1" w14:textId="77777777" w:rsidTr="002B176F">
        <w:trPr>
          <w:trHeight w:val="555"/>
        </w:trPr>
        <w:tc>
          <w:tcPr>
            <w:tcW w:w="1642" w:type="dxa"/>
            <w:vMerge/>
            <w:vAlign w:val="center"/>
          </w:tcPr>
          <w:p w14:paraId="45745E52" w14:textId="77777777" w:rsidR="002B176F" w:rsidRPr="009142E9" w:rsidRDefault="002B176F" w:rsidP="002B176F">
            <w:pPr>
              <w:rPr>
                <w:rFonts w:ascii="Arial" w:hAnsi="Arial" w:cs="Arial"/>
                <w:bCs/>
              </w:rPr>
            </w:pPr>
          </w:p>
        </w:tc>
        <w:tc>
          <w:tcPr>
            <w:tcW w:w="2470" w:type="dxa"/>
            <w:vAlign w:val="center"/>
          </w:tcPr>
          <w:p w14:paraId="1C534B81" w14:textId="77777777" w:rsidR="002B176F" w:rsidRPr="009142E9" w:rsidRDefault="002B176F" w:rsidP="002B176F">
            <w:pPr>
              <w:rPr>
                <w:rFonts w:ascii="Arial" w:hAnsi="Arial" w:cs="Arial"/>
              </w:rPr>
            </w:pPr>
            <w:r>
              <w:rPr>
                <w:rFonts w:ascii="Arial" w:hAnsi="Arial" w:cs="Arial"/>
                <w:bCs/>
              </w:rPr>
              <w:t>Posible contaminación física, microbiológica, fisicoquímica por falta de tapa en tanque recolector</w:t>
            </w:r>
          </w:p>
        </w:tc>
        <w:tc>
          <w:tcPr>
            <w:tcW w:w="1276" w:type="dxa"/>
            <w:vAlign w:val="center"/>
          </w:tcPr>
          <w:p w14:paraId="428453ED" w14:textId="77777777" w:rsidR="002B176F" w:rsidRPr="009142E9" w:rsidRDefault="002B176F" w:rsidP="002B176F">
            <w:pPr>
              <w:ind w:left="-392" w:firstLine="392"/>
              <w:jc w:val="center"/>
              <w:rPr>
                <w:rFonts w:ascii="Arial" w:hAnsi="Arial" w:cs="Arial"/>
              </w:rPr>
            </w:pPr>
            <w:r>
              <w:rPr>
                <w:rFonts w:ascii="Arial" w:hAnsi="Arial" w:cs="Arial"/>
              </w:rPr>
              <w:t>Medio</w:t>
            </w:r>
          </w:p>
        </w:tc>
        <w:tc>
          <w:tcPr>
            <w:tcW w:w="5102" w:type="dxa"/>
            <w:vAlign w:val="center"/>
          </w:tcPr>
          <w:p w14:paraId="6994908C" w14:textId="77777777" w:rsidR="002B176F" w:rsidRPr="009142E9" w:rsidRDefault="002B176F" w:rsidP="002B176F">
            <w:pPr>
              <w:rPr>
                <w:rFonts w:ascii="Arial" w:hAnsi="Arial" w:cs="Arial"/>
              </w:rPr>
            </w:pPr>
            <w:r>
              <w:rPr>
                <w:rFonts w:ascii="Arial" w:hAnsi="Arial" w:cs="Arial"/>
              </w:rPr>
              <w:t>Colocación de tapa del tanque recolector</w:t>
            </w:r>
          </w:p>
        </w:tc>
      </w:tr>
      <w:tr w:rsidR="002B176F" w:rsidRPr="009142E9" w14:paraId="7D975B9F" w14:textId="77777777" w:rsidTr="002B176F">
        <w:trPr>
          <w:trHeight w:val="555"/>
        </w:trPr>
        <w:tc>
          <w:tcPr>
            <w:tcW w:w="1642" w:type="dxa"/>
            <w:vMerge/>
            <w:vAlign w:val="center"/>
          </w:tcPr>
          <w:p w14:paraId="05483A5E" w14:textId="77777777" w:rsidR="002B176F" w:rsidRPr="009142E9" w:rsidRDefault="002B176F" w:rsidP="002B176F">
            <w:pPr>
              <w:rPr>
                <w:rFonts w:ascii="Arial" w:hAnsi="Arial" w:cs="Arial"/>
                <w:bCs/>
              </w:rPr>
            </w:pPr>
          </w:p>
        </w:tc>
        <w:tc>
          <w:tcPr>
            <w:tcW w:w="2470" w:type="dxa"/>
            <w:vAlign w:val="center"/>
          </w:tcPr>
          <w:p w14:paraId="3EF3E3B8" w14:textId="77777777" w:rsidR="002B176F" w:rsidRDefault="002B176F" w:rsidP="002B176F">
            <w:pPr>
              <w:rPr>
                <w:rFonts w:ascii="Arial" w:hAnsi="Arial" w:cs="Arial"/>
                <w:bCs/>
              </w:rPr>
            </w:pPr>
            <w:r>
              <w:rPr>
                <w:rFonts w:ascii="Arial" w:hAnsi="Arial" w:cs="Arial"/>
                <w:bCs/>
              </w:rPr>
              <w:t>Contaminación microbiológica por falta de escalera para limpieza del tanque recolector</w:t>
            </w:r>
          </w:p>
        </w:tc>
        <w:tc>
          <w:tcPr>
            <w:tcW w:w="1276" w:type="dxa"/>
            <w:vAlign w:val="center"/>
          </w:tcPr>
          <w:p w14:paraId="2D73CCD5" w14:textId="77777777" w:rsidR="002B176F" w:rsidRPr="009142E9" w:rsidRDefault="002B176F" w:rsidP="002B176F">
            <w:pPr>
              <w:ind w:left="-392" w:firstLine="392"/>
              <w:jc w:val="center"/>
              <w:rPr>
                <w:rFonts w:ascii="Arial" w:hAnsi="Arial" w:cs="Arial"/>
              </w:rPr>
            </w:pPr>
            <w:r>
              <w:rPr>
                <w:rFonts w:ascii="Arial" w:hAnsi="Arial" w:cs="Arial"/>
              </w:rPr>
              <w:t>Medio</w:t>
            </w:r>
          </w:p>
        </w:tc>
        <w:tc>
          <w:tcPr>
            <w:tcW w:w="5102" w:type="dxa"/>
            <w:vAlign w:val="center"/>
          </w:tcPr>
          <w:p w14:paraId="4E85C9B1" w14:textId="77777777" w:rsidR="002B176F" w:rsidRPr="009142E9" w:rsidRDefault="002B176F" w:rsidP="002B176F">
            <w:pPr>
              <w:rPr>
                <w:rFonts w:ascii="Arial" w:hAnsi="Arial" w:cs="Arial"/>
                <w:bCs/>
              </w:rPr>
            </w:pPr>
            <w:r>
              <w:rPr>
                <w:rFonts w:ascii="Arial" w:hAnsi="Arial" w:cs="Arial"/>
                <w:bCs/>
              </w:rPr>
              <w:t xml:space="preserve">Instalar la escalera dentro del tanque para facilitar su limpieza, </w:t>
            </w:r>
          </w:p>
        </w:tc>
      </w:tr>
      <w:tr w:rsidR="002B176F" w:rsidRPr="009142E9" w14:paraId="4BD4267E" w14:textId="77777777" w:rsidTr="002B176F">
        <w:trPr>
          <w:trHeight w:val="555"/>
        </w:trPr>
        <w:tc>
          <w:tcPr>
            <w:tcW w:w="1642" w:type="dxa"/>
            <w:vMerge/>
            <w:vAlign w:val="center"/>
          </w:tcPr>
          <w:p w14:paraId="32A2D82D" w14:textId="77777777" w:rsidR="002B176F" w:rsidRPr="009142E9" w:rsidRDefault="002B176F" w:rsidP="002B176F">
            <w:pPr>
              <w:rPr>
                <w:rFonts w:ascii="Arial" w:hAnsi="Arial" w:cs="Arial"/>
                <w:bCs/>
              </w:rPr>
            </w:pPr>
          </w:p>
        </w:tc>
        <w:tc>
          <w:tcPr>
            <w:tcW w:w="2470" w:type="dxa"/>
            <w:vAlign w:val="center"/>
          </w:tcPr>
          <w:p w14:paraId="2C4C021A" w14:textId="77777777" w:rsidR="002B176F" w:rsidRDefault="002B176F" w:rsidP="002B176F">
            <w:pPr>
              <w:rPr>
                <w:rFonts w:ascii="Arial" w:hAnsi="Arial" w:cs="Arial"/>
                <w:bCs/>
              </w:rPr>
            </w:pPr>
            <w:r>
              <w:rPr>
                <w:rFonts w:ascii="Arial" w:hAnsi="Arial" w:cs="Arial"/>
                <w:bCs/>
              </w:rPr>
              <w:t xml:space="preserve">Posible contaminación microbiológica y química </w:t>
            </w:r>
          </w:p>
        </w:tc>
        <w:tc>
          <w:tcPr>
            <w:tcW w:w="1276" w:type="dxa"/>
            <w:vAlign w:val="center"/>
          </w:tcPr>
          <w:p w14:paraId="7AF96B6B" w14:textId="77777777" w:rsidR="002B176F" w:rsidRDefault="002B176F" w:rsidP="002B176F">
            <w:pPr>
              <w:ind w:left="-392" w:firstLine="392"/>
              <w:jc w:val="center"/>
              <w:rPr>
                <w:rFonts w:ascii="Arial" w:hAnsi="Arial" w:cs="Arial"/>
              </w:rPr>
            </w:pPr>
            <w:r>
              <w:rPr>
                <w:rFonts w:ascii="Arial" w:hAnsi="Arial" w:cs="Arial"/>
              </w:rPr>
              <w:t>Alto</w:t>
            </w:r>
          </w:p>
        </w:tc>
        <w:tc>
          <w:tcPr>
            <w:tcW w:w="5102" w:type="dxa"/>
            <w:vAlign w:val="center"/>
          </w:tcPr>
          <w:p w14:paraId="4D9AEF1E" w14:textId="77777777" w:rsidR="002B176F" w:rsidRPr="009142E9" w:rsidRDefault="002B176F" w:rsidP="002B176F">
            <w:pPr>
              <w:rPr>
                <w:rFonts w:ascii="Arial" w:hAnsi="Arial" w:cs="Arial"/>
                <w:bCs/>
              </w:rPr>
            </w:pPr>
            <w:r>
              <w:rPr>
                <w:rFonts w:ascii="Arial" w:hAnsi="Arial" w:cs="Arial"/>
                <w:bCs/>
              </w:rPr>
              <w:t>Instalar letreros alusivos a la prohibición de uso recreativo, realizar pláticas con los habitantes para evitar la actividad de lavado de ropa.</w:t>
            </w:r>
          </w:p>
        </w:tc>
      </w:tr>
      <w:tr w:rsidR="002B176F" w:rsidRPr="009142E9" w14:paraId="4C66F387" w14:textId="77777777" w:rsidTr="002B176F">
        <w:trPr>
          <w:trHeight w:val="555"/>
        </w:trPr>
        <w:tc>
          <w:tcPr>
            <w:tcW w:w="1642" w:type="dxa"/>
            <w:vMerge/>
            <w:vAlign w:val="center"/>
          </w:tcPr>
          <w:p w14:paraId="24D58C63" w14:textId="77777777" w:rsidR="002B176F" w:rsidRPr="009142E9" w:rsidRDefault="002B176F" w:rsidP="002B176F">
            <w:pPr>
              <w:rPr>
                <w:rFonts w:ascii="Arial" w:hAnsi="Arial" w:cs="Arial"/>
                <w:bCs/>
              </w:rPr>
            </w:pPr>
          </w:p>
        </w:tc>
        <w:tc>
          <w:tcPr>
            <w:tcW w:w="2470" w:type="dxa"/>
            <w:vAlign w:val="center"/>
          </w:tcPr>
          <w:p w14:paraId="2F7778EC" w14:textId="77777777" w:rsidR="002B176F" w:rsidRDefault="002B176F" w:rsidP="002B176F">
            <w:pPr>
              <w:rPr>
                <w:rFonts w:ascii="Arial" w:hAnsi="Arial" w:cs="Arial"/>
                <w:bCs/>
              </w:rPr>
            </w:pPr>
            <w:r>
              <w:rPr>
                <w:rFonts w:ascii="Arial" w:hAnsi="Arial" w:cs="Arial"/>
                <w:bCs/>
              </w:rPr>
              <w:t>Contaminación microbiológica por desemboque de drenajes</w:t>
            </w:r>
          </w:p>
        </w:tc>
        <w:tc>
          <w:tcPr>
            <w:tcW w:w="1276" w:type="dxa"/>
            <w:vAlign w:val="center"/>
          </w:tcPr>
          <w:p w14:paraId="1566D01A" w14:textId="77777777" w:rsidR="002B176F" w:rsidRDefault="002B176F" w:rsidP="002B176F">
            <w:pPr>
              <w:ind w:left="-392" w:firstLine="392"/>
              <w:rPr>
                <w:rFonts w:ascii="Arial" w:hAnsi="Arial" w:cs="Arial"/>
              </w:rPr>
            </w:pPr>
            <w:r>
              <w:rPr>
                <w:rFonts w:ascii="Arial" w:hAnsi="Arial" w:cs="Arial"/>
              </w:rPr>
              <w:t>Muy alto</w:t>
            </w:r>
          </w:p>
        </w:tc>
        <w:tc>
          <w:tcPr>
            <w:tcW w:w="5102" w:type="dxa"/>
            <w:vAlign w:val="center"/>
          </w:tcPr>
          <w:p w14:paraId="244A2B2C" w14:textId="77777777" w:rsidR="002B176F" w:rsidRPr="009142E9" w:rsidRDefault="002B176F" w:rsidP="002B176F">
            <w:pPr>
              <w:rPr>
                <w:rFonts w:ascii="Arial" w:hAnsi="Arial" w:cs="Arial"/>
                <w:bCs/>
              </w:rPr>
            </w:pPr>
            <w:r>
              <w:rPr>
                <w:rFonts w:ascii="Arial" w:hAnsi="Arial" w:cs="Arial"/>
                <w:bCs/>
              </w:rPr>
              <w:t>Implementar proyecto sobre  contruccion de fosas sépticas de las casas aledañas al rio</w:t>
            </w:r>
          </w:p>
        </w:tc>
      </w:tr>
    </w:tbl>
    <w:p w14:paraId="249952E5" w14:textId="77777777" w:rsidR="002B176F" w:rsidRDefault="002B176F" w:rsidP="002B176F">
      <w:pPr>
        <w:rPr>
          <w:rFonts w:ascii="Arial" w:hAnsi="Arial" w:cs="Arial"/>
        </w:rPr>
      </w:pPr>
    </w:p>
    <w:p w14:paraId="290DCE4B" w14:textId="77777777" w:rsidR="002B176F" w:rsidRDefault="002B176F" w:rsidP="002B176F">
      <w:pPr>
        <w:spacing w:after="200" w:line="276" w:lineRule="auto"/>
        <w:rPr>
          <w:rFonts w:ascii="Arial" w:hAnsi="Arial" w:cs="Arial"/>
        </w:rPr>
      </w:pPr>
      <w:r>
        <w:rPr>
          <w:rFonts w:ascii="Arial" w:hAnsi="Arial" w:cs="Arial"/>
        </w:rPr>
        <w:br w:type="page"/>
      </w:r>
    </w:p>
    <w:tbl>
      <w:tblPr>
        <w:tblW w:w="10490" w:type="dxa"/>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2"/>
        <w:gridCol w:w="2470"/>
        <w:gridCol w:w="1276"/>
        <w:gridCol w:w="5102"/>
      </w:tblGrid>
      <w:tr w:rsidR="002B176F" w:rsidRPr="009142E9" w14:paraId="3C0A85D1" w14:textId="77777777" w:rsidTr="002B176F">
        <w:tc>
          <w:tcPr>
            <w:tcW w:w="1642" w:type="dxa"/>
            <w:shd w:val="clear" w:color="auto" w:fill="FFCC99"/>
          </w:tcPr>
          <w:p w14:paraId="11AFE871" w14:textId="77777777" w:rsidR="002B176F" w:rsidRPr="009142E9" w:rsidRDefault="002B176F" w:rsidP="002B176F">
            <w:pPr>
              <w:autoSpaceDE w:val="0"/>
              <w:autoSpaceDN w:val="0"/>
              <w:adjustRightInd w:val="0"/>
              <w:rPr>
                <w:rFonts w:ascii="Arial" w:hAnsi="Arial" w:cs="Arial"/>
                <w:b/>
                <w:bCs/>
              </w:rPr>
            </w:pPr>
            <w:r w:rsidRPr="009142E9">
              <w:rPr>
                <w:rFonts w:ascii="Arial" w:hAnsi="Arial" w:cs="Arial"/>
                <w:b/>
                <w:bCs/>
              </w:rPr>
              <w:lastRenderedPageBreak/>
              <w:t>Etapa del</w:t>
            </w:r>
          </w:p>
          <w:p w14:paraId="2474FEAF" w14:textId="77777777" w:rsidR="002B176F" w:rsidRPr="009142E9" w:rsidRDefault="002B176F" w:rsidP="002B176F">
            <w:pPr>
              <w:jc w:val="both"/>
              <w:rPr>
                <w:rFonts w:ascii="Arial" w:hAnsi="Arial" w:cs="Arial"/>
                <w:b/>
                <w:bCs/>
              </w:rPr>
            </w:pPr>
            <w:r w:rsidRPr="009142E9">
              <w:rPr>
                <w:rFonts w:ascii="Arial" w:hAnsi="Arial" w:cs="Arial"/>
                <w:b/>
                <w:bCs/>
              </w:rPr>
              <w:t>Proceso</w:t>
            </w:r>
          </w:p>
        </w:tc>
        <w:tc>
          <w:tcPr>
            <w:tcW w:w="2470" w:type="dxa"/>
            <w:shd w:val="clear" w:color="auto" w:fill="FFCC99"/>
          </w:tcPr>
          <w:p w14:paraId="375B4BED" w14:textId="77777777" w:rsidR="002B176F" w:rsidRPr="009142E9" w:rsidRDefault="002B176F" w:rsidP="002B176F">
            <w:pPr>
              <w:autoSpaceDE w:val="0"/>
              <w:autoSpaceDN w:val="0"/>
              <w:adjustRightInd w:val="0"/>
              <w:rPr>
                <w:rFonts w:ascii="Arial" w:hAnsi="Arial" w:cs="Arial"/>
                <w:b/>
                <w:bCs/>
              </w:rPr>
            </w:pPr>
            <w:r w:rsidRPr="009142E9">
              <w:rPr>
                <w:rFonts w:ascii="Arial" w:hAnsi="Arial" w:cs="Arial"/>
                <w:b/>
                <w:bCs/>
              </w:rPr>
              <w:t>Tipo de</w:t>
            </w:r>
          </w:p>
          <w:p w14:paraId="447CA075" w14:textId="77777777" w:rsidR="002B176F" w:rsidRPr="009142E9" w:rsidRDefault="002B176F" w:rsidP="002B176F">
            <w:pPr>
              <w:jc w:val="both"/>
              <w:rPr>
                <w:rFonts w:ascii="Arial" w:hAnsi="Arial" w:cs="Arial"/>
                <w:b/>
                <w:bCs/>
              </w:rPr>
            </w:pPr>
            <w:r w:rsidRPr="009142E9">
              <w:rPr>
                <w:rFonts w:ascii="Arial" w:hAnsi="Arial" w:cs="Arial"/>
                <w:b/>
                <w:bCs/>
              </w:rPr>
              <w:t>Peligro</w:t>
            </w:r>
          </w:p>
        </w:tc>
        <w:tc>
          <w:tcPr>
            <w:tcW w:w="1276" w:type="dxa"/>
            <w:shd w:val="clear" w:color="auto" w:fill="FFCC99"/>
          </w:tcPr>
          <w:p w14:paraId="7C248EC7" w14:textId="77777777" w:rsidR="002B176F" w:rsidRPr="009142E9" w:rsidRDefault="002B176F" w:rsidP="002B176F">
            <w:pPr>
              <w:jc w:val="both"/>
              <w:rPr>
                <w:rFonts w:ascii="Arial" w:hAnsi="Arial" w:cs="Arial"/>
                <w:b/>
                <w:bCs/>
              </w:rPr>
            </w:pPr>
            <w:r w:rsidRPr="009142E9">
              <w:rPr>
                <w:rFonts w:ascii="Arial" w:hAnsi="Arial" w:cs="Arial"/>
                <w:b/>
                <w:bCs/>
              </w:rPr>
              <w:t>Evaluación del Riesgo</w:t>
            </w:r>
          </w:p>
        </w:tc>
        <w:tc>
          <w:tcPr>
            <w:tcW w:w="5102" w:type="dxa"/>
            <w:shd w:val="clear" w:color="auto" w:fill="FFCC99"/>
          </w:tcPr>
          <w:p w14:paraId="2186662D" w14:textId="77777777" w:rsidR="002B176F" w:rsidRPr="009142E9" w:rsidRDefault="002B176F" w:rsidP="002B176F">
            <w:pPr>
              <w:jc w:val="both"/>
              <w:rPr>
                <w:rFonts w:ascii="Arial" w:hAnsi="Arial" w:cs="Arial"/>
                <w:b/>
                <w:bCs/>
              </w:rPr>
            </w:pPr>
            <w:r w:rsidRPr="009142E9">
              <w:rPr>
                <w:rFonts w:ascii="Arial" w:hAnsi="Arial" w:cs="Arial"/>
                <w:b/>
                <w:bCs/>
              </w:rPr>
              <w:t>Medida de Control propuesta</w:t>
            </w:r>
          </w:p>
        </w:tc>
      </w:tr>
      <w:tr w:rsidR="002B176F" w:rsidRPr="009142E9" w14:paraId="2B9891C1" w14:textId="77777777" w:rsidTr="002B176F">
        <w:trPr>
          <w:trHeight w:val="543"/>
        </w:trPr>
        <w:tc>
          <w:tcPr>
            <w:tcW w:w="1642" w:type="dxa"/>
            <w:vMerge w:val="restart"/>
            <w:vAlign w:val="center"/>
          </w:tcPr>
          <w:p w14:paraId="7ABC88FA" w14:textId="77777777" w:rsidR="002B176F" w:rsidRDefault="002B176F" w:rsidP="002B176F">
            <w:pPr>
              <w:ind w:right="-252"/>
              <w:rPr>
                <w:rFonts w:ascii="Arial" w:hAnsi="Arial" w:cs="Arial"/>
                <w:b/>
                <w:bCs/>
              </w:rPr>
            </w:pPr>
            <w:r>
              <w:rPr>
                <w:rFonts w:ascii="Arial" w:hAnsi="Arial" w:cs="Arial"/>
                <w:b/>
                <w:bCs/>
              </w:rPr>
              <w:t>LINEA DE CONDUCCION</w:t>
            </w:r>
          </w:p>
        </w:tc>
        <w:tc>
          <w:tcPr>
            <w:tcW w:w="2470" w:type="dxa"/>
            <w:vAlign w:val="center"/>
          </w:tcPr>
          <w:p w14:paraId="2DDFC7CC" w14:textId="77777777" w:rsidR="002B176F" w:rsidRDefault="002B176F" w:rsidP="002B176F">
            <w:pPr>
              <w:jc w:val="both"/>
              <w:rPr>
                <w:rFonts w:ascii="Arial" w:hAnsi="Arial" w:cs="Arial"/>
                <w:bCs/>
              </w:rPr>
            </w:pPr>
            <w:r>
              <w:rPr>
                <w:rFonts w:ascii="Arial" w:hAnsi="Arial" w:cs="Arial"/>
              </w:rPr>
              <w:t>Falta de suministro en la red</w:t>
            </w:r>
          </w:p>
        </w:tc>
        <w:tc>
          <w:tcPr>
            <w:tcW w:w="1276" w:type="dxa"/>
            <w:vAlign w:val="center"/>
          </w:tcPr>
          <w:p w14:paraId="7D00A304" w14:textId="77777777" w:rsidR="002B176F" w:rsidRDefault="002B176F" w:rsidP="002B176F">
            <w:pPr>
              <w:jc w:val="center"/>
              <w:rPr>
                <w:rFonts w:ascii="Arial" w:hAnsi="Arial" w:cs="Arial"/>
                <w:bCs/>
              </w:rPr>
            </w:pPr>
            <w:r>
              <w:rPr>
                <w:rFonts w:ascii="Arial" w:hAnsi="Arial" w:cs="Arial"/>
                <w:bCs/>
              </w:rPr>
              <w:t>Bajo</w:t>
            </w:r>
          </w:p>
        </w:tc>
        <w:tc>
          <w:tcPr>
            <w:tcW w:w="5102" w:type="dxa"/>
            <w:vAlign w:val="center"/>
          </w:tcPr>
          <w:p w14:paraId="1C7ABC5A" w14:textId="77777777" w:rsidR="002B176F" w:rsidRDefault="002B176F" w:rsidP="002B176F">
            <w:pPr>
              <w:rPr>
                <w:rFonts w:ascii="Arial" w:hAnsi="Arial" w:cs="Arial"/>
                <w:bCs/>
              </w:rPr>
            </w:pPr>
            <w:r>
              <w:rPr>
                <w:rFonts w:ascii="Arial" w:hAnsi="Arial" w:cs="Arial"/>
                <w:bCs/>
              </w:rPr>
              <w:t>Realizar reparación o cambio de válvulas.</w:t>
            </w:r>
          </w:p>
        </w:tc>
      </w:tr>
      <w:tr w:rsidR="002B176F" w:rsidRPr="009142E9" w14:paraId="39AA7EDF" w14:textId="77777777" w:rsidTr="002B176F">
        <w:trPr>
          <w:trHeight w:val="543"/>
        </w:trPr>
        <w:tc>
          <w:tcPr>
            <w:tcW w:w="1642" w:type="dxa"/>
            <w:vMerge/>
            <w:vAlign w:val="center"/>
          </w:tcPr>
          <w:p w14:paraId="171C506A" w14:textId="77777777" w:rsidR="002B176F" w:rsidRPr="009142E9" w:rsidRDefault="002B176F" w:rsidP="002B176F">
            <w:pPr>
              <w:ind w:right="-252"/>
              <w:rPr>
                <w:rFonts w:ascii="Arial" w:hAnsi="Arial" w:cs="Arial"/>
                <w:b/>
                <w:bCs/>
              </w:rPr>
            </w:pPr>
          </w:p>
        </w:tc>
        <w:tc>
          <w:tcPr>
            <w:tcW w:w="2470" w:type="dxa"/>
            <w:vAlign w:val="center"/>
          </w:tcPr>
          <w:p w14:paraId="3445A7EF" w14:textId="77777777" w:rsidR="002B176F" w:rsidRPr="009142E9" w:rsidRDefault="002B176F" w:rsidP="002B176F">
            <w:pPr>
              <w:jc w:val="both"/>
              <w:rPr>
                <w:rFonts w:ascii="Arial" w:hAnsi="Arial" w:cs="Arial"/>
                <w:bCs/>
              </w:rPr>
            </w:pPr>
            <w:r>
              <w:rPr>
                <w:rFonts w:ascii="Arial" w:hAnsi="Arial" w:cs="Arial"/>
                <w:bCs/>
              </w:rPr>
              <w:t xml:space="preserve">Posible contaminación microbiológica daños </w:t>
            </w:r>
            <w:r>
              <w:rPr>
                <w:rFonts w:ascii="Arial" w:hAnsi="Arial" w:cs="Arial"/>
              </w:rPr>
              <w:t>a la línea de conducción</w:t>
            </w:r>
          </w:p>
        </w:tc>
        <w:tc>
          <w:tcPr>
            <w:tcW w:w="1276" w:type="dxa"/>
            <w:vAlign w:val="center"/>
          </w:tcPr>
          <w:p w14:paraId="6F4842DB" w14:textId="77777777" w:rsidR="002B176F" w:rsidRPr="009142E9" w:rsidRDefault="002B176F" w:rsidP="002B176F">
            <w:pPr>
              <w:jc w:val="center"/>
              <w:rPr>
                <w:rFonts w:ascii="Arial" w:hAnsi="Arial" w:cs="Arial"/>
                <w:bCs/>
              </w:rPr>
            </w:pPr>
            <w:r>
              <w:rPr>
                <w:rFonts w:ascii="Arial" w:hAnsi="Arial" w:cs="Arial"/>
                <w:bCs/>
              </w:rPr>
              <w:t>Alto</w:t>
            </w:r>
          </w:p>
        </w:tc>
        <w:tc>
          <w:tcPr>
            <w:tcW w:w="5102" w:type="dxa"/>
            <w:vAlign w:val="center"/>
          </w:tcPr>
          <w:p w14:paraId="4239ACE4" w14:textId="77777777" w:rsidR="002B176F" w:rsidRPr="009142E9" w:rsidRDefault="002B176F" w:rsidP="002B176F">
            <w:pPr>
              <w:rPr>
                <w:rFonts w:ascii="Arial" w:hAnsi="Arial" w:cs="Arial"/>
                <w:bCs/>
              </w:rPr>
            </w:pPr>
            <w:r>
              <w:rPr>
                <w:rFonts w:ascii="Arial" w:hAnsi="Arial" w:cs="Arial"/>
                <w:bCs/>
              </w:rPr>
              <w:t>Cercar con malla perimetral los puntos donde se encuentre expuesta la línea, mantener vigilancia.</w:t>
            </w:r>
          </w:p>
        </w:tc>
      </w:tr>
      <w:tr w:rsidR="002B176F" w:rsidRPr="009142E9" w14:paraId="68EC651B" w14:textId="77777777" w:rsidTr="002B176F">
        <w:trPr>
          <w:trHeight w:val="543"/>
        </w:trPr>
        <w:tc>
          <w:tcPr>
            <w:tcW w:w="1642" w:type="dxa"/>
            <w:vMerge/>
            <w:vAlign w:val="center"/>
          </w:tcPr>
          <w:p w14:paraId="5CD1F4E5" w14:textId="77777777" w:rsidR="002B176F" w:rsidRPr="009142E9" w:rsidRDefault="002B176F" w:rsidP="002B176F">
            <w:pPr>
              <w:ind w:right="-252"/>
              <w:rPr>
                <w:rFonts w:ascii="Arial" w:hAnsi="Arial" w:cs="Arial"/>
                <w:b/>
                <w:bCs/>
              </w:rPr>
            </w:pPr>
          </w:p>
        </w:tc>
        <w:tc>
          <w:tcPr>
            <w:tcW w:w="2470" w:type="dxa"/>
            <w:vAlign w:val="center"/>
          </w:tcPr>
          <w:p w14:paraId="7DACE4C2" w14:textId="77777777" w:rsidR="002B176F" w:rsidRDefault="002B176F" w:rsidP="002B176F">
            <w:pPr>
              <w:jc w:val="both"/>
              <w:rPr>
                <w:rFonts w:ascii="Arial" w:hAnsi="Arial" w:cs="Arial"/>
              </w:rPr>
            </w:pPr>
            <w:r>
              <w:rPr>
                <w:rFonts w:ascii="Arial" w:hAnsi="Arial" w:cs="Arial"/>
              </w:rPr>
              <w:t>Posible contaminación</w:t>
            </w:r>
          </w:p>
          <w:p w14:paraId="6CD0D212" w14:textId="77777777" w:rsidR="002B176F" w:rsidRPr="009142E9" w:rsidRDefault="002B176F" w:rsidP="002B176F">
            <w:pPr>
              <w:jc w:val="both"/>
              <w:rPr>
                <w:rFonts w:ascii="Arial" w:hAnsi="Arial" w:cs="Arial"/>
                <w:bCs/>
              </w:rPr>
            </w:pPr>
            <w:r>
              <w:rPr>
                <w:rFonts w:ascii="Arial" w:hAnsi="Arial" w:cs="Arial"/>
              </w:rPr>
              <w:t xml:space="preserve">Microbiológica, </w:t>
            </w:r>
          </w:p>
        </w:tc>
        <w:tc>
          <w:tcPr>
            <w:tcW w:w="1276" w:type="dxa"/>
            <w:vAlign w:val="center"/>
          </w:tcPr>
          <w:p w14:paraId="2217F673" w14:textId="77777777" w:rsidR="002B176F" w:rsidRPr="009142E9" w:rsidRDefault="002B176F" w:rsidP="002B176F">
            <w:pPr>
              <w:jc w:val="center"/>
              <w:rPr>
                <w:rFonts w:ascii="Arial" w:hAnsi="Arial" w:cs="Arial"/>
                <w:bCs/>
              </w:rPr>
            </w:pPr>
            <w:r>
              <w:rPr>
                <w:rFonts w:ascii="Arial" w:hAnsi="Arial" w:cs="Arial"/>
                <w:bCs/>
              </w:rPr>
              <w:t>Alto</w:t>
            </w:r>
          </w:p>
        </w:tc>
        <w:tc>
          <w:tcPr>
            <w:tcW w:w="5102" w:type="dxa"/>
            <w:vAlign w:val="center"/>
          </w:tcPr>
          <w:p w14:paraId="0C5661A3" w14:textId="77777777" w:rsidR="002B176F" w:rsidRPr="009142E9" w:rsidRDefault="002B176F" w:rsidP="002B176F">
            <w:pPr>
              <w:rPr>
                <w:rFonts w:ascii="Arial" w:hAnsi="Arial" w:cs="Arial"/>
                <w:bCs/>
              </w:rPr>
            </w:pPr>
            <w:r>
              <w:rPr>
                <w:rFonts w:ascii="Arial" w:hAnsi="Arial" w:cs="Arial"/>
                <w:bCs/>
              </w:rPr>
              <w:t>Colocar cajas de protección en las 14 cajas de expulsión de aire de las dos líneas de conducción.</w:t>
            </w:r>
          </w:p>
        </w:tc>
      </w:tr>
      <w:tr w:rsidR="002B176F" w:rsidRPr="009142E9" w14:paraId="33D68D9B" w14:textId="77777777" w:rsidTr="002B176F">
        <w:trPr>
          <w:trHeight w:val="566"/>
        </w:trPr>
        <w:tc>
          <w:tcPr>
            <w:tcW w:w="1642" w:type="dxa"/>
            <w:vMerge/>
            <w:vAlign w:val="center"/>
          </w:tcPr>
          <w:p w14:paraId="4FEFB42B" w14:textId="77777777" w:rsidR="002B176F" w:rsidRPr="009142E9" w:rsidRDefault="002B176F" w:rsidP="002B176F">
            <w:pPr>
              <w:rPr>
                <w:rFonts w:ascii="Arial" w:hAnsi="Arial" w:cs="Arial"/>
                <w:bCs/>
              </w:rPr>
            </w:pPr>
          </w:p>
        </w:tc>
        <w:tc>
          <w:tcPr>
            <w:tcW w:w="2470" w:type="dxa"/>
            <w:vAlign w:val="center"/>
          </w:tcPr>
          <w:p w14:paraId="39DFBD06" w14:textId="77777777" w:rsidR="002B176F" w:rsidRPr="009142E9" w:rsidRDefault="002B176F" w:rsidP="002B176F">
            <w:pPr>
              <w:rPr>
                <w:rFonts w:ascii="Arial" w:hAnsi="Arial" w:cs="Arial"/>
                <w:bCs/>
              </w:rPr>
            </w:pPr>
            <w:r w:rsidRPr="009142E9">
              <w:rPr>
                <w:rFonts w:ascii="Arial" w:hAnsi="Arial" w:cs="Arial"/>
              </w:rPr>
              <w:t>Posible contaminación microbiológico</w:t>
            </w:r>
            <w:r>
              <w:rPr>
                <w:rFonts w:ascii="Arial" w:hAnsi="Arial" w:cs="Arial"/>
              </w:rPr>
              <w:t>,  falta de suministro</w:t>
            </w:r>
          </w:p>
        </w:tc>
        <w:tc>
          <w:tcPr>
            <w:tcW w:w="1276" w:type="dxa"/>
            <w:vAlign w:val="center"/>
          </w:tcPr>
          <w:p w14:paraId="57635C21" w14:textId="77777777" w:rsidR="002B176F" w:rsidRPr="009142E9" w:rsidRDefault="002B176F" w:rsidP="002B176F">
            <w:pPr>
              <w:jc w:val="center"/>
              <w:rPr>
                <w:rFonts w:ascii="Arial" w:hAnsi="Arial" w:cs="Arial"/>
                <w:bCs/>
              </w:rPr>
            </w:pPr>
            <w:r>
              <w:rPr>
                <w:rFonts w:ascii="Arial" w:hAnsi="Arial" w:cs="Arial"/>
                <w:bCs/>
              </w:rPr>
              <w:t>Medio</w:t>
            </w:r>
          </w:p>
        </w:tc>
        <w:tc>
          <w:tcPr>
            <w:tcW w:w="5102" w:type="dxa"/>
            <w:vAlign w:val="center"/>
          </w:tcPr>
          <w:p w14:paraId="19D24CBC" w14:textId="77777777" w:rsidR="002B176F" w:rsidRPr="009142E9" w:rsidRDefault="002B176F" w:rsidP="002B176F">
            <w:pPr>
              <w:rPr>
                <w:rFonts w:ascii="Arial" w:hAnsi="Arial" w:cs="Arial"/>
                <w:bCs/>
              </w:rPr>
            </w:pPr>
            <w:r>
              <w:rPr>
                <w:rFonts w:ascii="Arial" w:hAnsi="Arial" w:cs="Arial"/>
                <w:bCs/>
              </w:rPr>
              <w:t>Realizar reparación o cambio de dos válvulas de expulsión de aire</w:t>
            </w:r>
          </w:p>
        </w:tc>
      </w:tr>
      <w:tr w:rsidR="002B176F" w:rsidRPr="009142E9" w14:paraId="1378270C" w14:textId="77777777" w:rsidTr="002B176F">
        <w:trPr>
          <w:trHeight w:val="560"/>
        </w:trPr>
        <w:tc>
          <w:tcPr>
            <w:tcW w:w="1642" w:type="dxa"/>
            <w:vMerge/>
            <w:vAlign w:val="center"/>
          </w:tcPr>
          <w:p w14:paraId="49034DD2" w14:textId="77777777" w:rsidR="002B176F" w:rsidRPr="009142E9" w:rsidRDefault="002B176F" w:rsidP="002B176F">
            <w:pPr>
              <w:rPr>
                <w:rFonts w:ascii="Arial" w:hAnsi="Arial" w:cs="Arial"/>
                <w:bCs/>
              </w:rPr>
            </w:pPr>
          </w:p>
        </w:tc>
        <w:tc>
          <w:tcPr>
            <w:tcW w:w="2470" w:type="dxa"/>
            <w:vAlign w:val="center"/>
          </w:tcPr>
          <w:p w14:paraId="1ECD5B51" w14:textId="77777777" w:rsidR="002B176F" w:rsidRPr="009142E9" w:rsidRDefault="002B176F" w:rsidP="002B176F">
            <w:pPr>
              <w:rPr>
                <w:rFonts w:ascii="Arial" w:hAnsi="Arial" w:cs="Arial"/>
                <w:bCs/>
              </w:rPr>
            </w:pPr>
            <w:r>
              <w:rPr>
                <w:rFonts w:ascii="Arial" w:hAnsi="Arial" w:cs="Arial"/>
              </w:rPr>
              <w:t>Falta de suministro a la red</w:t>
            </w:r>
          </w:p>
        </w:tc>
        <w:tc>
          <w:tcPr>
            <w:tcW w:w="1276" w:type="dxa"/>
            <w:vAlign w:val="center"/>
          </w:tcPr>
          <w:p w14:paraId="4734E6BA" w14:textId="77777777" w:rsidR="002B176F" w:rsidRPr="009142E9" w:rsidRDefault="002B176F" w:rsidP="002B176F">
            <w:pPr>
              <w:jc w:val="center"/>
              <w:rPr>
                <w:rFonts w:ascii="Arial" w:hAnsi="Arial" w:cs="Arial"/>
                <w:bCs/>
              </w:rPr>
            </w:pPr>
            <w:r>
              <w:rPr>
                <w:rFonts w:ascii="Arial" w:hAnsi="Arial" w:cs="Arial"/>
                <w:bCs/>
              </w:rPr>
              <w:t>Alto</w:t>
            </w:r>
          </w:p>
        </w:tc>
        <w:tc>
          <w:tcPr>
            <w:tcW w:w="5102" w:type="dxa"/>
            <w:vAlign w:val="center"/>
          </w:tcPr>
          <w:p w14:paraId="53843F2B" w14:textId="77777777" w:rsidR="002B176F" w:rsidRPr="009142E9" w:rsidRDefault="002B176F" w:rsidP="002B176F">
            <w:pPr>
              <w:rPr>
                <w:rFonts w:ascii="Arial" w:hAnsi="Arial" w:cs="Arial"/>
                <w:bCs/>
              </w:rPr>
            </w:pPr>
            <w:r>
              <w:rPr>
                <w:rFonts w:ascii="Arial" w:hAnsi="Arial" w:cs="Arial"/>
                <w:bCs/>
              </w:rPr>
              <w:t xml:space="preserve"> Realizar cambio o reparación de válvulas</w:t>
            </w:r>
          </w:p>
        </w:tc>
      </w:tr>
      <w:tr w:rsidR="002B176F" w:rsidRPr="009142E9" w14:paraId="3065C083" w14:textId="77777777" w:rsidTr="002B176F">
        <w:trPr>
          <w:trHeight w:val="555"/>
        </w:trPr>
        <w:tc>
          <w:tcPr>
            <w:tcW w:w="1642" w:type="dxa"/>
            <w:vMerge/>
            <w:vAlign w:val="center"/>
          </w:tcPr>
          <w:p w14:paraId="037EA359" w14:textId="77777777" w:rsidR="002B176F" w:rsidRPr="009142E9" w:rsidRDefault="002B176F" w:rsidP="002B176F">
            <w:pPr>
              <w:rPr>
                <w:rFonts w:ascii="Arial" w:hAnsi="Arial" w:cs="Arial"/>
                <w:bCs/>
              </w:rPr>
            </w:pPr>
          </w:p>
        </w:tc>
        <w:tc>
          <w:tcPr>
            <w:tcW w:w="2470" w:type="dxa"/>
            <w:vAlign w:val="center"/>
          </w:tcPr>
          <w:p w14:paraId="2C4D3259" w14:textId="77777777" w:rsidR="002B176F" w:rsidRDefault="002B176F" w:rsidP="002B176F">
            <w:pPr>
              <w:rPr>
                <w:rFonts w:ascii="Arial" w:hAnsi="Arial" w:cs="Arial"/>
              </w:rPr>
            </w:pPr>
            <w:r>
              <w:rPr>
                <w:rFonts w:ascii="Arial" w:hAnsi="Arial" w:cs="Arial"/>
              </w:rPr>
              <w:t>Falta de suministro</w:t>
            </w:r>
          </w:p>
        </w:tc>
        <w:tc>
          <w:tcPr>
            <w:tcW w:w="1276" w:type="dxa"/>
            <w:vAlign w:val="center"/>
          </w:tcPr>
          <w:p w14:paraId="28914FD5" w14:textId="77777777" w:rsidR="002B176F" w:rsidRDefault="002B176F" w:rsidP="002B176F">
            <w:pPr>
              <w:ind w:left="-392" w:firstLine="392"/>
              <w:jc w:val="center"/>
              <w:rPr>
                <w:rFonts w:ascii="Arial" w:hAnsi="Arial" w:cs="Arial"/>
              </w:rPr>
            </w:pPr>
            <w:r>
              <w:rPr>
                <w:rFonts w:ascii="Arial" w:hAnsi="Arial" w:cs="Arial"/>
              </w:rPr>
              <w:t>Bajo</w:t>
            </w:r>
          </w:p>
        </w:tc>
        <w:tc>
          <w:tcPr>
            <w:tcW w:w="5102" w:type="dxa"/>
            <w:vAlign w:val="center"/>
          </w:tcPr>
          <w:p w14:paraId="69B06D80" w14:textId="77777777" w:rsidR="002B176F" w:rsidRDefault="002B176F" w:rsidP="002B176F">
            <w:pPr>
              <w:rPr>
                <w:rFonts w:ascii="Arial" w:hAnsi="Arial" w:cs="Arial"/>
                <w:bCs/>
              </w:rPr>
            </w:pPr>
            <w:r>
              <w:rPr>
                <w:rFonts w:ascii="Arial" w:hAnsi="Arial" w:cs="Arial"/>
                <w:bCs/>
              </w:rPr>
              <w:t xml:space="preserve">Reparar las fugas que se encuentran en la line </w:t>
            </w:r>
          </w:p>
        </w:tc>
      </w:tr>
    </w:tbl>
    <w:p w14:paraId="4A97227A" w14:textId="77777777" w:rsidR="002B176F" w:rsidRDefault="002B176F" w:rsidP="002B176F">
      <w:pPr>
        <w:rPr>
          <w:rFonts w:ascii="Arial" w:hAnsi="Arial" w:cs="Arial"/>
        </w:rPr>
      </w:pPr>
    </w:p>
    <w:p w14:paraId="231287B3" w14:textId="77777777" w:rsidR="002B176F" w:rsidRDefault="002B176F" w:rsidP="002B176F">
      <w:pPr>
        <w:spacing w:after="200" w:line="276" w:lineRule="auto"/>
        <w:rPr>
          <w:rFonts w:ascii="Arial" w:hAnsi="Arial" w:cs="Arial"/>
        </w:rPr>
      </w:pPr>
      <w:r>
        <w:rPr>
          <w:rFonts w:ascii="Arial" w:hAnsi="Arial" w:cs="Arial"/>
        </w:rPr>
        <w:br w:type="page"/>
      </w:r>
    </w:p>
    <w:p w14:paraId="18ECAEA7" w14:textId="77777777" w:rsidR="002B176F" w:rsidRDefault="002B176F" w:rsidP="002B176F">
      <w:pPr>
        <w:rPr>
          <w:rFonts w:ascii="Arial" w:hAnsi="Arial" w:cs="Arial"/>
        </w:rPr>
      </w:pPr>
    </w:p>
    <w:tbl>
      <w:tblPr>
        <w:tblW w:w="10490" w:type="dxa"/>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2"/>
        <w:gridCol w:w="2470"/>
        <w:gridCol w:w="1276"/>
        <w:gridCol w:w="5102"/>
      </w:tblGrid>
      <w:tr w:rsidR="002B176F" w:rsidRPr="009142E9" w14:paraId="5E90AF13" w14:textId="77777777" w:rsidTr="002B176F">
        <w:tc>
          <w:tcPr>
            <w:tcW w:w="1642" w:type="dxa"/>
            <w:shd w:val="clear" w:color="auto" w:fill="FFCC99"/>
          </w:tcPr>
          <w:p w14:paraId="4AF5013A" w14:textId="77777777" w:rsidR="002B176F" w:rsidRPr="009142E9" w:rsidRDefault="002B176F" w:rsidP="002B176F">
            <w:pPr>
              <w:autoSpaceDE w:val="0"/>
              <w:autoSpaceDN w:val="0"/>
              <w:adjustRightInd w:val="0"/>
              <w:rPr>
                <w:rFonts w:ascii="Arial" w:hAnsi="Arial" w:cs="Arial"/>
                <w:b/>
                <w:bCs/>
              </w:rPr>
            </w:pPr>
            <w:r w:rsidRPr="009142E9">
              <w:rPr>
                <w:rFonts w:ascii="Arial" w:hAnsi="Arial" w:cs="Arial"/>
                <w:b/>
                <w:bCs/>
              </w:rPr>
              <w:t>Etapa del</w:t>
            </w:r>
          </w:p>
          <w:p w14:paraId="343CEFA1" w14:textId="77777777" w:rsidR="002B176F" w:rsidRPr="009142E9" w:rsidRDefault="002B176F" w:rsidP="002B176F">
            <w:pPr>
              <w:jc w:val="both"/>
              <w:rPr>
                <w:rFonts w:ascii="Arial" w:hAnsi="Arial" w:cs="Arial"/>
                <w:b/>
                <w:bCs/>
              </w:rPr>
            </w:pPr>
            <w:r w:rsidRPr="009142E9">
              <w:rPr>
                <w:rFonts w:ascii="Arial" w:hAnsi="Arial" w:cs="Arial"/>
                <w:b/>
                <w:bCs/>
              </w:rPr>
              <w:t>Proceso</w:t>
            </w:r>
          </w:p>
        </w:tc>
        <w:tc>
          <w:tcPr>
            <w:tcW w:w="2470" w:type="dxa"/>
            <w:shd w:val="clear" w:color="auto" w:fill="FFCC99"/>
          </w:tcPr>
          <w:p w14:paraId="20C1B9FF" w14:textId="77777777" w:rsidR="002B176F" w:rsidRPr="009142E9" w:rsidRDefault="002B176F" w:rsidP="002B176F">
            <w:pPr>
              <w:autoSpaceDE w:val="0"/>
              <w:autoSpaceDN w:val="0"/>
              <w:adjustRightInd w:val="0"/>
              <w:rPr>
                <w:rFonts w:ascii="Arial" w:hAnsi="Arial" w:cs="Arial"/>
                <w:b/>
                <w:bCs/>
              </w:rPr>
            </w:pPr>
            <w:r w:rsidRPr="009142E9">
              <w:rPr>
                <w:rFonts w:ascii="Arial" w:hAnsi="Arial" w:cs="Arial"/>
                <w:b/>
                <w:bCs/>
              </w:rPr>
              <w:t>Tipo de</w:t>
            </w:r>
          </w:p>
          <w:p w14:paraId="4309428E" w14:textId="77777777" w:rsidR="002B176F" w:rsidRPr="009142E9" w:rsidRDefault="002B176F" w:rsidP="002B176F">
            <w:pPr>
              <w:jc w:val="both"/>
              <w:rPr>
                <w:rFonts w:ascii="Arial" w:hAnsi="Arial" w:cs="Arial"/>
                <w:b/>
                <w:bCs/>
              </w:rPr>
            </w:pPr>
            <w:r w:rsidRPr="009142E9">
              <w:rPr>
                <w:rFonts w:ascii="Arial" w:hAnsi="Arial" w:cs="Arial"/>
                <w:b/>
                <w:bCs/>
              </w:rPr>
              <w:t>Peligro</w:t>
            </w:r>
          </w:p>
        </w:tc>
        <w:tc>
          <w:tcPr>
            <w:tcW w:w="1276" w:type="dxa"/>
            <w:shd w:val="clear" w:color="auto" w:fill="FFCC99"/>
          </w:tcPr>
          <w:p w14:paraId="554B1009" w14:textId="77777777" w:rsidR="002B176F" w:rsidRPr="009142E9" w:rsidRDefault="002B176F" w:rsidP="002B176F">
            <w:pPr>
              <w:jc w:val="both"/>
              <w:rPr>
                <w:rFonts w:ascii="Arial" w:hAnsi="Arial" w:cs="Arial"/>
                <w:b/>
                <w:bCs/>
              </w:rPr>
            </w:pPr>
            <w:r w:rsidRPr="009142E9">
              <w:rPr>
                <w:rFonts w:ascii="Arial" w:hAnsi="Arial" w:cs="Arial"/>
                <w:b/>
                <w:bCs/>
              </w:rPr>
              <w:t>Evaluación del Riesgo</w:t>
            </w:r>
          </w:p>
        </w:tc>
        <w:tc>
          <w:tcPr>
            <w:tcW w:w="5102" w:type="dxa"/>
            <w:shd w:val="clear" w:color="auto" w:fill="FFCC99"/>
          </w:tcPr>
          <w:p w14:paraId="3BB309ED" w14:textId="77777777" w:rsidR="002B176F" w:rsidRPr="009142E9" w:rsidRDefault="002B176F" w:rsidP="002B176F">
            <w:pPr>
              <w:jc w:val="both"/>
              <w:rPr>
                <w:rFonts w:ascii="Arial" w:hAnsi="Arial" w:cs="Arial"/>
                <w:b/>
                <w:bCs/>
              </w:rPr>
            </w:pPr>
            <w:r w:rsidRPr="009142E9">
              <w:rPr>
                <w:rFonts w:ascii="Arial" w:hAnsi="Arial" w:cs="Arial"/>
                <w:b/>
                <w:bCs/>
              </w:rPr>
              <w:t>Medida de Control propuesta</w:t>
            </w:r>
          </w:p>
        </w:tc>
      </w:tr>
      <w:tr w:rsidR="002B176F" w:rsidRPr="009142E9" w14:paraId="0F07CDEE" w14:textId="77777777" w:rsidTr="002B176F">
        <w:trPr>
          <w:trHeight w:val="543"/>
        </w:trPr>
        <w:tc>
          <w:tcPr>
            <w:tcW w:w="1642" w:type="dxa"/>
            <w:vMerge w:val="restart"/>
            <w:vAlign w:val="center"/>
          </w:tcPr>
          <w:p w14:paraId="6F994DE8" w14:textId="77777777" w:rsidR="002B176F" w:rsidRPr="009142E9" w:rsidRDefault="002B176F" w:rsidP="002B176F">
            <w:pPr>
              <w:ind w:right="-252"/>
              <w:rPr>
                <w:rFonts w:ascii="Arial" w:hAnsi="Arial" w:cs="Arial"/>
                <w:b/>
                <w:bCs/>
              </w:rPr>
            </w:pPr>
            <w:r>
              <w:rPr>
                <w:rFonts w:ascii="Arial" w:hAnsi="Arial" w:cs="Arial"/>
                <w:b/>
                <w:bCs/>
              </w:rPr>
              <w:t>TANQUES FILTROS</w:t>
            </w:r>
          </w:p>
        </w:tc>
        <w:tc>
          <w:tcPr>
            <w:tcW w:w="2470" w:type="dxa"/>
            <w:vAlign w:val="center"/>
          </w:tcPr>
          <w:p w14:paraId="674EAD99" w14:textId="77777777" w:rsidR="002B176F" w:rsidRPr="009142E9" w:rsidRDefault="002B176F" w:rsidP="002B176F">
            <w:pPr>
              <w:jc w:val="both"/>
              <w:rPr>
                <w:rFonts w:ascii="Arial" w:hAnsi="Arial" w:cs="Arial"/>
                <w:bCs/>
              </w:rPr>
            </w:pPr>
            <w:r>
              <w:rPr>
                <w:rFonts w:ascii="Arial" w:hAnsi="Arial" w:cs="Arial"/>
              </w:rPr>
              <w:t>Transmisión de enfermedades por mosquitos</w:t>
            </w:r>
          </w:p>
        </w:tc>
        <w:tc>
          <w:tcPr>
            <w:tcW w:w="1276" w:type="dxa"/>
            <w:vAlign w:val="center"/>
          </w:tcPr>
          <w:p w14:paraId="5066AB36" w14:textId="77777777" w:rsidR="002B176F" w:rsidRPr="009142E9" w:rsidRDefault="002B176F" w:rsidP="002B176F">
            <w:pPr>
              <w:jc w:val="center"/>
              <w:rPr>
                <w:rFonts w:ascii="Arial" w:hAnsi="Arial" w:cs="Arial"/>
                <w:bCs/>
              </w:rPr>
            </w:pPr>
            <w:r>
              <w:rPr>
                <w:rFonts w:ascii="Arial" w:hAnsi="Arial" w:cs="Arial"/>
                <w:bCs/>
              </w:rPr>
              <w:t>Muy alto</w:t>
            </w:r>
          </w:p>
        </w:tc>
        <w:tc>
          <w:tcPr>
            <w:tcW w:w="5102" w:type="dxa"/>
            <w:vAlign w:val="center"/>
          </w:tcPr>
          <w:p w14:paraId="0DC30E49" w14:textId="77777777" w:rsidR="002B176F" w:rsidRPr="009142E9" w:rsidRDefault="002B176F" w:rsidP="002B176F">
            <w:pPr>
              <w:rPr>
                <w:rFonts w:ascii="Arial" w:hAnsi="Arial" w:cs="Arial"/>
                <w:bCs/>
              </w:rPr>
            </w:pPr>
            <w:r>
              <w:rPr>
                <w:rFonts w:ascii="Arial" w:hAnsi="Arial" w:cs="Arial"/>
                <w:bCs/>
              </w:rPr>
              <w:t>Reparar fugas en los filtros, organización y control en el llenado, encalamiento de charcos producidos por el rebase y fuga, limpieza de maleza en el área</w:t>
            </w:r>
          </w:p>
        </w:tc>
      </w:tr>
      <w:tr w:rsidR="002B176F" w:rsidRPr="009142E9" w14:paraId="58ADEF31" w14:textId="77777777" w:rsidTr="002B176F">
        <w:trPr>
          <w:trHeight w:val="543"/>
        </w:trPr>
        <w:tc>
          <w:tcPr>
            <w:tcW w:w="1642" w:type="dxa"/>
            <w:vMerge/>
            <w:vAlign w:val="center"/>
          </w:tcPr>
          <w:p w14:paraId="3973DAE9" w14:textId="77777777" w:rsidR="002B176F" w:rsidRPr="009142E9" w:rsidRDefault="002B176F" w:rsidP="002B176F">
            <w:pPr>
              <w:ind w:right="-252"/>
              <w:rPr>
                <w:rFonts w:ascii="Arial" w:hAnsi="Arial" w:cs="Arial"/>
                <w:b/>
                <w:bCs/>
              </w:rPr>
            </w:pPr>
          </w:p>
        </w:tc>
        <w:tc>
          <w:tcPr>
            <w:tcW w:w="2470" w:type="dxa"/>
            <w:vAlign w:val="center"/>
          </w:tcPr>
          <w:p w14:paraId="2CA1E002" w14:textId="77777777" w:rsidR="002B176F" w:rsidRPr="009142E9" w:rsidRDefault="002B176F" w:rsidP="002B176F">
            <w:pPr>
              <w:jc w:val="both"/>
              <w:rPr>
                <w:rFonts w:ascii="Arial" w:hAnsi="Arial" w:cs="Arial"/>
                <w:bCs/>
              </w:rPr>
            </w:pPr>
            <w:r>
              <w:rPr>
                <w:rFonts w:ascii="Arial" w:hAnsi="Arial" w:cs="Arial"/>
              </w:rPr>
              <w:t>Contaminación microbiológica</w:t>
            </w:r>
          </w:p>
        </w:tc>
        <w:tc>
          <w:tcPr>
            <w:tcW w:w="1276" w:type="dxa"/>
            <w:vAlign w:val="center"/>
          </w:tcPr>
          <w:p w14:paraId="591B6B84" w14:textId="77777777" w:rsidR="002B176F" w:rsidRPr="009142E9" w:rsidRDefault="002B176F" w:rsidP="002B176F">
            <w:pPr>
              <w:jc w:val="center"/>
              <w:rPr>
                <w:rFonts w:ascii="Arial" w:hAnsi="Arial" w:cs="Arial"/>
                <w:bCs/>
              </w:rPr>
            </w:pPr>
            <w:r>
              <w:rPr>
                <w:rFonts w:ascii="Arial" w:hAnsi="Arial" w:cs="Arial"/>
              </w:rPr>
              <w:t>Alto</w:t>
            </w:r>
          </w:p>
        </w:tc>
        <w:tc>
          <w:tcPr>
            <w:tcW w:w="5102" w:type="dxa"/>
            <w:vAlign w:val="center"/>
          </w:tcPr>
          <w:p w14:paraId="0BF8890A" w14:textId="77777777" w:rsidR="002B176F" w:rsidRPr="009142E9" w:rsidRDefault="002B176F" w:rsidP="002B176F">
            <w:pPr>
              <w:rPr>
                <w:rFonts w:ascii="Arial" w:hAnsi="Arial" w:cs="Arial"/>
                <w:bCs/>
              </w:rPr>
            </w:pPr>
            <w:r>
              <w:rPr>
                <w:rFonts w:ascii="Arial" w:hAnsi="Arial" w:cs="Arial"/>
                <w:bCs/>
              </w:rPr>
              <w:t xml:space="preserve">Llevar a cabo mantenimiento,  limpieza y pintura </w:t>
            </w:r>
          </w:p>
        </w:tc>
      </w:tr>
      <w:tr w:rsidR="002B176F" w:rsidRPr="009142E9" w14:paraId="501E1D0F" w14:textId="77777777" w:rsidTr="002B176F">
        <w:trPr>
          <w:trHeight w:val="566"/>
        </w:trPr>
        <w:tc>
          <w:tcPr>
            <w:tcW w:w="1642" w:type="dxa"/>
            <w:vMerge/>
            <w:vAlign w:val="center"/>
          </w:tcPr>
          <w:p w14:paraId="23BE0B3C" w14:textId="77777777" w:rsidR="002B176F" w:rsidRPr="009142E9" w:rsidRDefault="002B176F" w:rsidP="002B176F">
            <w:pPr>
              <w:rPr>
                <w:rFonts w:ascii="Arial" w:hAnsi="Arial" w:cs="Arial"/>
                <w:bCs/>
              </w:rPr>
            </w:pPr>
          </w:p>
        </w:tc>
        <w:tc>
          <w:tcPr>
            <w:tcW w:w="2470" w:type="dxa"/>
            <w:vAlign w:val="center"/>
          </w:tcPr>
          <w:p w14:paraId="4CC1CDDE" w14:textId="77777777" w:rsidR="002B176F" w:rsidRPr="009142E9" w:rsidRDefault="002B176F" w:rsidP="002B176F">
            <w:pPr>
              <w:rPr>
                <w:rFonts w:ascii="Arial" w:hAnsi="Arial" w:cs="Arial"/>
                <w:bCs/>
              </w:rPr>
            </w:pPr>
            <w:r w:rsidRPr="009142E9">
              <w:rPr>
                <w:rFonts w:ascii="Arial" w:hAnsi="Arial" w:cs="Arial"/>
              </w:rPr>
              <w:t>Posible contaminación microbiológico</w:t>
            </w:r>
          </w:p>
        </w:tc>
        <w:tc>
          <w:tcPr>
            <w:tcW w:w="1276" w:type="dxa"/>
            <w:vAlign w:val="center"/>
          </w:tcPr>
          <w:p w14:paraId="4203AC05" w14:textId="77777777" w:rsidR="002B176F" w:rsidRPr="009142E9" w:rsidRDefault="002B176F" w:rsidP="002B176F">
            <w:pPr>
              <w:jc w:val="center"/>
              <w:rPr>
                <w:rFonts w:ascii="Arial" w:hAnsi="Arial" w:cs="Arial"/>
                <w:bCs/>
              </w:rPr>
            </w:pPr>
            <w:r>
              <w:rPr>
                <w:rFonts w:ascii="Arial" w:hAnsi="Arial" w:cs="Arial"/>
              </w:rPr>
              <w:t>Alto</w:t>
            </w:r>
          </w:p>
        </w:tc>
        <w:tc>
          <w:tcPr>
            <w:tcW w:w="5102" w:type="dxa"/>
            <w:vAlign w:val="center"/>
          </w:tcPr>
          <w:p w14:paraId="21EB04A6" w14:textId="77777777" w:rsidR="002B176F" w:rsidRPr="009142E9" w:rsidRDefault="002B176F" w:rsidP="002B176F">
            <w:pPr>
              <w:rPr>
                <w:rFonts w:ascii="Arial" w:hAnsi="Arial" w:cs="Arial"/>
                <w:bCs/>
              </w:rPr>
            </w:pPr>
            <w:r>
              <w:rPr>
                <w:rFonts w:ascii="Arial" w:hAnsi="Arial" w:cs="Arial"/>
                <w:bCs/>
              </w:rPr>
              <w:t>Reparar del cercado, instalación un portón</w:t>
            </w:r>
          </w:p>
        </w:tc>
      </w:tr>
      <w:tr w:rsidR="002B176F" w:rsidRPr="009142E9" w14:paraId="5B0176A4" w14:textId="77777777" w:rsidTr="002B176F">
        <w:trPr>
          <w:trHeight w:val="566"/>
        </w:trPr>
        <w:tc>
          <w:tcPr>
            <w:tcW w:w="1642" w:type="dxa"/>
            <w:vMerge/>
            <w:vAlign w:val="center"/>
          </w:tcPr>
          <w:p w14:paraId="2E4DB09A" w14:textId="77777777" w:rsidR="002B176F" w:rsidRPr="009142E9" w:rsidRDefault="002B176F" w:rsidP="002B176F">
            <w:pPr>
              <w:rPr>
                <w:rFonts w:ascii="Arial" w:hAnsi="Arial" w:cs="Arial"/>
                <w:bCs/>
              </w:rPr>
            </w:pPr>
          </w:p>
        </w:tc>
        <w:tc>
          <w:tcPr>
            <w:tcW w:w="2470" w:type="dxa"/>
            <w:vAlign w:val="center"/>
          </w:tcPr>
          <w:p w14:paraId="757CC9DA" w14:textId="77777777" w:rsidR="002B176F" w:rsidRDefault="002B176F" w:rsidP="002B176F">
            <w:pPr>
              <w:jc w:val="both"/>
              <w:rPr>
                <w:rFonts w:ascii="Arial" w:hAnsi="Arial" w:cs="Arial"/>
              </w:rPr>
            </w:pPr>
            <w:r>
              <w:rPr>
                <w:rFonts w:ascii="Arial" w:hAnsi="Arial" w:cs="Arial"/>
              </w:rPr>
              <w:t>Contaminación</w:t>
            </w:r>
          </w:p>
          <w:p w14:paraId="4F589C17" w14:textId="77777777" w:rsidR="002B176F" w:rsidRPr="009142E9" w:rsidRDefault="002B176F" w:rsidP="002B176F">
            <w:pPr>
              <w:rPr>
                <w:rFonts w:ascii="Arial" w:hAnsi="Arial" w:cs="Arial"/>
              </w:rPr>
            </w:pPr>
            <w:r>
              <w:rPr>
                <w:rFonts w:ascii="Arial" w:hAnsi="Arial" w:cs="Arial"/>
              </w:rPr>
              <w:t>Microbiológica por falta de limpieza</w:t>
            </w:r>
          </w:p>
        </w:tc>
        <w:tc>
          <w:tcPr>
            <w:tcW w:w="1276" w:type="dxa"/>
            <w:vAlign w:val="center"/>
          </w:tcPr>
          <w:p w14:paraId="15690DC7" w14:textId="77777777" w:rsidR="002B176F" w:rsidRDefault="002B176F" w:rsidP="002B176F">
            <w:pPr>
              <w:jc w:val="center"/>
              <w:rPr>
                <w:rFonts w:ascii="Arial" w:hAnsi="Arial" w:cs="Arial"/>
              </w:rPr>
            </w:pPr>
            <w:r>
              <w:rPr>
                <w:rFonts w:ascii="Arial" w:hAnsi="Arial" w:cs="Arial"/>
              </w:rPr>
              <w:t>Alto</w:t>
            </w:r>
          </w:p>
        </w:tc>
        <w:tc>
          <w:tcPr>
            <w:tcW w:w="5102" w:type="dxa"/>
            <w:vAlign w:val="center"/>
          </w:tcPr>
          <w:p w14:paraId="7A424296" w14:textId="77777777" w:rsidR="002B176F" w:rsidRDefault="002B176F" w:rsidP="002B176F">
            <w:pPr>
              <w:rPr>
                <w:rFonts w:ascii="Arial" w:hAnsi="Arial" w:cs="Arial"/>
                <w:bCs/>
              </w:rPr>
            </w:pPr>
            <w:r>
              <w:rPr>
                <w:rFonts w:ascii="Arial" w:hAnsi="Arial" w:cs="Arial"/>
                <w:bCs/>
              </w:rPr>
              <w:t>Instalar escaleras que permitan el acceso a limpieza,</w:t>
            </w:r>
          </w:p>
        </w:tc>
      </w:tr>
      <w:tr w:rsidR="002B176F" w:rsidRPr="009142E9" w14:paraId="136758BC" w14:textId="77777777" w:rsidTr="002B176F">
        <w:trPr>
          <w:trHeight w:val="566"/>
        </w:trPr>
        <w:tc>
          <w:tcPr>
            <w:tcW w:w="1642" w:type="dxa"/>
            <w:vMerge/>
            <w:vAlign w:val="center"/>
          </w:tcPr>
          <w:p w14:paraId="62315F0C" w14:textId="77777777" w:rsidR="002B176F" w:rsidRPr="009142E9" w:rsidRDefault="002B176F" w:rsidP="002B176F">
            <w:pPr>
              <w:rPr>
                <w:rFonts w:ascii="Arial" w:hAnsi="Arial" w:cs="Arial"/>
                <w:bCs/>
              </w:rPr>
            </w:pPr>
          </w:p>
        </w:tc>
        <w:tc>
          <w:tcPr>
            <w:tcW w:w="2470" w:type="dxa"/>
            <w:vAlign w:val="center"/>
          </w:tcPr>
          <w:p w14:paraId="1B1837AA" w14:textId="77777777" w:rsidR="002B176F" w:rsidRDefault="002B176F" w:rsidP="002B176F">
            <w:pPr>
              <w:jc w:val="both"/>
              <w:rPr>
                <w:rFonts w:ascii="Arial" w:hAnsi="Arial" w:cs="Arial"/>
              </w:rPr>
            </w:pPr>
            <w:r>
              <w:rPr>
                <w:rFonts w:ascii="Arial" w:hAnsi="Arial" w:cs="Arial"/>
              </w:rPr>
              <w:t>Afectación en el suministro</w:t>
            </w:r>
          </w:p>
        </w:tc>
        <w:tc>
          <w:tcPr>
            <w:tcW w:w="1276" w:type="dxa"/>
            <w:vAlign w:val="center"/>
          </w:tcPr>
          <w:p w14:paraId="0B1C223E" w14:textId="77777777" w:rsidR="002B176F" w:rsidRDefault="002B176F" w:rsidP="002B176F">
            <w:pPr>
              <w:jc w:val="center"/>
              <w:rPr>
                <w:rFonts w:ascii="Arial" w:hAnsi="Arial" w:cs="Arial"/>
              </w:rPr>
            </w:pPr>
            <w:r>
              <w:rPr>
                <w:rFonts w:ascii="Arial" w:hAnsi="Arial" w:cs="Arial"/>
              </w:rPr>
              <w:t>Bajo</w:t>
            </w:r>
          </w:p>
        </w:tc>
        <w:tc>
          <w:tcPr>
            <w:tcW w:w="5102" w:type="dxa"/>
            <w:vAlign w:val="center"/>
          </w:tcPr>
          <w:p w14:paraId="515A61D0" w14:textId="77777777" w:rsidR="002B176F" w:rsidRDefault="002B176F" w:rsidP="002B176F">
            <w:pPr>
              <w:rPr>
                <w:rFonts w:ascii="Arial" w:hAnsi="Arial" w:cs="Arial"/>
                <w:bCs/>
              </w:rPr>
            </w:pPr>
            <w:r>
              <w:rPr>
                <w:rFonts w:ascii="Arial" w:hAnsi="Arial" w:cs="Arial"/>
                <w:bCs/>
              </w:rPr>
              <w:t>Realizar reparación o cambio de válvulas.</w:t>
            </w:r>
          </w:p>
        </w:tc>
      </w:tr>
    </w:tbl>
    <w:p w14:paraId="7EC3D48C" w14:textId="77777777" w:rsidR="002B176F" w:rsidRPr="009142E9" w:rsidRDefault="002B176F" w:rsidP="002B176F">
      <w:pPr>
        <w:rPr>
          <w:rFonts w:ascii="Arial" w:hAnsi="Arial" w:cs="Arial"/>
        </w:rPr>
      </w:pPr>
    </w:p>
    <w:tbl>
      <w:tblPr>
        <w:tblW w:w="10490" w:type="dxa"/>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2"/>
        <w:gridCol w:w="2470"/>
        <w:gridCol w:w="1276"/>
        <w:gridCol w:w="5102"/>
      </w:tblGrid>
      <w:tr w:rsidR="002B176F" w:rsidRPr="009142E9" w14:paraId="755B31DC" w14:textId="77777777" w:rsidTr="002B176F">
        <w:tc>
          <w:tcPr>
            <w:tcW w:w="1642" w:type="dxa"/>
            <w:shd w:val="clear" w:color="auto" w:fill="FFCC99"/>
          </w:tcPr>
          <w:p w14:paraId="39BDFE2A" w14:textId="77777777" w:rsidR="002B176F" w:rsidRPr="009142E9" w:rsidRDefault="002B176F" w:rsidP="002B176F">
            <w:pPr>
              <w:autoSpaceDE w:val="0"/>
              <w:autoSpaceDN w:val="0"/>
              <w:adjustRightInd w:val="0"/>
              <w:rPr>
                <w:rFonts w:ascii="Arial" w:hAnsi="Arial" w:cs="Arial"/>
                <w:b/>
                <w:bCs/>
              </w:rPr>
            </w:pPr>
            <w:r w:rsidRPr="009142E9">
              <w:rPr>
                <w:rFonts w:ascii="Arial" w:hAnsi="Arial" w:cs="Arial"/>
                <w:b/>
                <w:bCs/>
              </w:rPr>
              <w:t>Etapa del</w:t>
            </w:r>
          </w:p>
          <w:p w14:paraId="48CC5C1C" w14:textId="77777777" w:rsidR="002B176F" w:rsidRPr="009142E9" w:rsidRDefault="002B176F" w:rsidP="002B176F">
            <w:pPr>
              <w:jc w:val="both"/>
              <w:rPr>
                <w:rFonts w:ascii="Arial" w:hAnsi="Arial" w:cs="Arial"/>
                <w:b/>
                <w:bCs/>
              </w:rPr>
            </w:pPr>
            <w:r w:rsidRPr="009142E9">
              <w:rPr>
                <w:rFonts w:ascii="Arial" w:hAnsi="Arial" w:cs="Arial"/>
                <w:b/>
                <w:bCs/>
              </w:rPr>
              <w:t>Proceso</w:t>
            </w:r>
          </w:p>
        </w:tc>
        <w:tc>
          <w:tcPr>
            <w:tcW w:w="2470" w:type="dxa"/>
            <w:shd w:val="clear" w:color="auto" w:fill="FFCC99"/>
          </w:tcPr>
          <w:p w14:paraId="62F6899E" w14:textId="77777777" w:rsidR="002B176F" w:rsidRPr="009142E9" w:rsidRDefault="002B176F" w:rsidP="002B176F">
            <w:pPr>
              <w:autoSpaceDE w:val="0"/>
              <w:autoSpaceDN w:val="0"/>
              <w:adjustRightInd w:val="0"/>
              <w:rPr>
                <w:rFonts w:ascii="Arial" w:hAnsi="Arial" w:cs="Arial"/>
                <w:b/>
                <w:bCs/>
              </w:rPr>
            </w:pPr>
            <w:r w:rsidRPr="009142E9">
              <w:rPr>
                <w:rFonts w:ascii="Arial" w:hAnsi="Arial" w:cs="Arial"/>
                <w:b/>
                <w:bCs/>
              </w:rPr>
              <w:t>Tipo de</w:t>
            </w:r>
          </w:p>
          <w:p w14:paraId="270A5E5F" w14:textId="77777777" w:rsidR="002B176F" w:rsidRPr="009142E9" w:rsidRDefault="002B176F" w:rsidP="002B176F">
            <w:pPr>
              <w:jc w:val="both"/>
              <w:rPr>
                <w:rFonts w:ascii="Arial" w:hAnsi="Arial" w:cs="Arial"/>
                <w:b/>
                <w:bCs/>
              </w:rPr>
            </w:pPr>
            <w:r w:rsidRPr="009142E9">
              <w:rPr>
                <w:rFonts w:ascii="Arial" w:hAnsi="Arial" w:cs="Arial"/>
                <w:b/>
                <w:bCs/>
              </w:rPr>
              <w:t>Peligro</w:t>
            </w:r>
          </w:p>
        </w:tc>
        <w:tc>
          <w:tcPr>
            <w:tcW w:w="1276" w:type="dxa"/>
            <w:shd w:val="clear" w:color="auto" w:fill="FFCC99"/>
          </w:tcPr>
          <w:p w14:paraId="53D33289" w14:textId="77777777" w:rsidR="002B176F" w:rsidRPr="009142E9" w:rsidRDefault="002B176F" w:rsidP="002B176F">
            <w:pPr>
              <w:jc w:val="both"/>
              <w:rPr>
                <w:rFonts w:ascii="Arial" w:hAnsi="Arial" w:cs="Arial"/>
                <w:b/>
                <w:bCs/>
              </w:rPr>
            </w:pPr>
            <w:r w:rsidRPr="009142E9">
              <w:rPr>
                <w:rFonts w:ascii="Arial" w:hAnsi="Arial" w:cs="Arial"/>
                <w:b/>
                <w:bCs/>
              </w:rPr>
              <w:t>Evaluación del Riesgo</w:t>
            </w:r>
          </w:p>
        </w:tc>
        <w:tc>
          <w:tcPr>
            <w:tcW w:w="5102" w:type="dxa"/>
            <w:shd w:val="clear" w:color="auto" w:fill="FFCC99"/>
          </w:tcPr>
          <w:p w14:paraId="68468B4F" w14:textId="77777777" w:rsidR="002B176F" w:rsidRPr="009142E9" w:rsidRDefault="002B176F" w:rsidP="002B176F">
            <w:pPr>
              <w:jc w:val="both"/>
              <w:rPr>
                <w:rFonts w:ascii="Arial" w:hAnsi="Arial" w:cs="Arial"/>
                <w:b/>
                <w:bCs/>
              </w:rPr>
            </w:pPr>
            <w:r w:rsidRPr="009142E9">
              <w:rPr>
                <w:rFonts w:ascii="Arial" w:hAnsi="Arial" w:cs="Arial"/>
                <w:b/>
                <w:bCs/>
              </w:rPr>
              <w:t>Medida de Control propuesta</w:t>
            </w:r>
          </w:p>
        </w:tc>
      </w:tr>
      <w:tr w:rsidR="002B176F" w:rsidRPr="009142E9" w14:paraId="5133C8C0" w14:textId="77777777" w:rsidTr="002B176F">
        <w:trPr>
          <w:trHeight w:val="543"/>
        </w:trPr>
        <w:tc>
          <w:tcPr>
            <w:tcW w:w="1642" w:type="dxa"/>
            <w:vMerge w:val="restart"/>
            <w:vAlign w:val="center"/>
          </w:tcPr>
          <w:p w14:paraId="4694AECC" w14:textId="77777777" w:rsidR="002B176F" w:rsidRDefault="002B176F" w:rsidP="002B176F">
            <w:pPr>
              <w:ind w:right="-252"/>
              <w:rPr>
                <w:rFonts w:ascii="Arial" w:hAnsi="Arial" w:cs="Arial"/>
                <w:b/>
                <w:bCs/>
              </w:rPr>
            </w:pPr>
            <w:r>
              <w:rPr>
                <w:rFonts w:ascii="Arial" w:hAnsi="Arial" w:cs="Arial"/>
                <w:b/>
                <w:bCs/>
              </w:rPr>
              <w:t>TANQUES DE ALAMACENAMIENTO</w:t>
            </w:r>
          </w:p>
        </w:tc>
        <w:tc>
          <w:tcPr>
            <w:tcW w:w="2470" w:type="dxa"/>
            <w:vAlign w:val="center"/>
          </w:tcPr>
          <w:p w14:paraId="510294E9" w14:textId="77777777" w:rsidR="002B176F" w:rsidRDefault="002B176F" w:rsidP="002B176F">
            <w:pPr>
              <w:rPr>
                <w:rFonts w:ascii="Arial" w:hAnsi="Arial" w:cs="Arial"/>
              </w:rPr>
            </w:pPr>
            <w:r>
              <w:rPr>
                <w:rFonts w:ascii="Arial" w:hAnsi="Arial" w:cs="Arial"/>
              </w:rPr>
              <w:t xml:space="preserve">Deficiencia en la calidad de agua </w:t>
            </w:r>
          </w:p>
          <w:p w14:paraId="6B178F73" w14:textId="77777777" w:rsidR="002B176F" w:rsidRDefault="002B176F" w:rsidP="002B176F">
            <w:pPr>
              <w:jc w:val="both"/>
              <w:rPr>
                <w:rFonts w:ascii="Arial" w:hAnsi="Arial" w:cs="Arial"/>
                <w:bCs/>
              </w:rPr>
            </w:pPr>
            <w:r>
              <w:rPr>
                <w:rFonts w:ascii="Arial" w:hAnsi="Arial" w:cs="Arial"/>
              </w:rPr>
              <w:t>Microbiológico, Fisicoquímico</w:t>
            </w:r>
          </w:p>
        </w:tc>
        <w:tc>
          <w:tcPr>
            <w:tcW w:w="1276" w:type="dxa"/>
            <w:vAlign w:val="center"/>
          </w:tcPr>
          <w:p w14:paraId="01E722B2" w14:textId="77777777" w:rsidR="002B176F" w:rsidRDefault="002B176F" w:rsidP="002B176F">
            <w:pPr>
              <w:jc w:val="center"/>
              <w:rPr>
                <w:rFonts w:ascii="Arial" w:hAnsi="Arial" w:cs="Arial"/>
                <w:bCs/>
              </w:rPr>
            </w:pPr>
            <w:r>
              <w:rPr>
                <w:rFonts w:ascii="Arial" w:hAnsi="Arial" w:cs="Arial"/>
                <w:bCs/>
              </w:rPr>
              <w:t>Muy Alto</w:t>
            </w:r>
          </w:p>
        </w:tc>
        <w:tc>
          <w:tcPr>
            <w:tcW w:w="5102" w:type="dxa"/>
            <w:vAlign w:val="center"/>
          </w:tcPr>
          <w:p w14:paraId="1B2ABA24" w14:textId="77777777" w:rsidR="002B176F" w:rsidRDefault="002B176F" w:rsidP="002B176F">
            <w:pPr>
              <w:rPr>
                <w:rFonts w:ascii="Arial" w:hAnsi="Arial" w:cs="Arial"/>
                <w:bCs/>
              </w:rPr>
            </w:pPr>
            <w:r>
              <w:rPr>
                <w:rFonts w:ascii="Arial" w:hAnsi="Arial" w:cs="Arial"/>
                <w:bCs/>
              </w:rPr>
              <w:t>Gestionar ante CONAGUA la instalación de una planta de tratamiento de agua.</w:t>
            </w:r>
          </w:p>
        </w:tc>
      </w:tr>
      <w:tr w:rsidR="002B176F" w:rsidRPr="009142E9" w14:paraId="61D2BC1E" w14:textId="77777777" w:rsidTr="002B176F">
        <w:trPr>
          <w:trHeight w:val="543"/>
        </w:trPr>
        <w:tc>
          <w:tcPr>
            <w:tcW w:w="1642" w:type="dxa"/>
            <w:vMerge/>
            <w:vAlign w:val="center"/>
          </w:tcPr>
          <w:p w14:paraId="4AA95E24" w14:textId="77777777" w:rsidR="002B176F" w:rsidRDefault="002B176F" w:rsidP="002B176F">
            <w:pPr>
              <w:ind w:right="-252"/>
              <w:rPr>
                <w:rFonts w:ascii="Arial" w:hAnsi="Arial" w:cs="Arial"/>
                <w:b/>
                <w:bCs/>
              </w:rPr>
            </w:pPr>
          </w:p>
        </w:tc>
        <w:tc>
          <w:tcPr>
            <w:tcW w:w="2470" w:type="dxa"/>
            <w:vAlign w:val="center"/>
          </w:tcPr>
          <w:p w14:paraId="5E8D7699" w14:textId="77777777" w:rsidR="002B176F" w:rsidRDefault="002B176F" w:rsidP="002B176F">
            <w:pPr>
              <w:rPr>
                <w:rFonts w:ascii="Arial" w:hAnsi="Arial" w:cs="Arial"/>
              </w:rPr>
            </w:pPr>
            <w:r>
              <w:rPr>
                <w:rFonts w:ascii="Arial" w:hAnsi="Arial" w:cs="Arial"/>
              </w:rPr>
              <w:t>Riesgo de accidentes por operar en lugares inseguros</w:t>
            </w:r>
          </w:p>
        </w:tc>
        <w:tc>
          <w:tcPr>
            <w:tcW w:w="1276" w:type="dxa"/>
            <w:vAlign w:val="center"/>
          </w:tcPr>
          <w:p w14:paraId="740BBE85" w14:textId="77777777" w:rsidR="002B176F" w:rsidRDefault="002B176F" w:rsidP="002B176F">
            <w:pPr>
              <w:jc w:val="center"/>
              <w:rPr>
                <w:rFonts w:ascii="Arial" w:hAnsi="Arial" w:cs="Arial"/>
                <w:bCs/>
              </w:rPr>
            </w:pPr>
            <w:r>
              <w:rPr>
                <w:rFonts w:ascii="Arial" w:hAnsi="Arial" w:cs="Arial"/>
                <w:bCs/>
              </w:rPr>
              <w:t>Riesgo Alto</w:t>
            </w:r>
          </w:p>
        </w:tc>
        <w:tc>
          <w:tcPr>
            <w:tcW w:w="5102" w:type="dxa"/>
            <w:vAlign w:val="center"/>
          </w:tcPr>
          <w:p w14:paraId="0198E696" w14:textId="77777777" w:rsidR="002B176F" w:rsidRDefault="002B176F" w:rsidP="002B176F">
            <w:pPr>
              <w:rPr>
                <w:rFonts w:ascii="Arial" w:hAnsi="Arial" w:cs="Arial"/>
                <w:bCs/>
              </w:rPr>
            </w:pPr>
            <w:r>
              <w:rPr>
                <w:rFonts w:ascii="Arial" w:hAnsi="Arial" w:cs="Arial"/>
                <w:bCs/>
              </w:rPr>
              <w:t>Construcción  andadores  en los linderos de los tanques para facilitar las operaciones</w:t>
            </w:r>
          </w:p>
        </w:tc>
      </w:tr>
      <w:tr w:rsidR="002B176F" w:rsidRPr="009142E9" w14:paraId="73768E95" w14:textId="77777777" w:rsidTr="002B176F">
        <w:trPr>
          <w:trHeight w:val="543"/>
        </w:trPr>
        <w:tc>
          <w:tcPr>
            <w:tcW w:w="1642" w:type="dxa"/>
            <w:vMerge/>
            <w:vAlign w:val="center"/>
          </w:tcPr>
          <w:p w14:paraId="6C87AA81" w14:textId="77777777" w:rsidR="002B176F" w:rsidRDefault="002B176F" w:rsidP="002B176F">
            <w:pPr>
              <w:ind w:right="-252"/>
              <w:rPr>
                <w:rFonts w:ascii="Arial" w:hAnsi="Arial" w:cs="Arial"/>
                <w:b/>
                <w:bCs/>
              </w:rPr>
            </w:pPr>
          </w:p>
        </w:tc>
        <w:tc>
          <w:tcPr>
            <w:tcW w:w="2470" w:type="dxa"/>
            <w:vAlign w:val="center"/>
          </w:tcPr>
          <w:p w14:paraId="2BA519D7" w14:textId="77777777" w:rsidR="002B176F" w:rsidRDefault="002B176F" w:rsidP="002B176F">
            <w:pPr>
              <w:rPr>
                <w:rFonts w:ascii="Arial" w:hAnsi="Arial" w:cs="Arial"/>
              </w:rPr>
            </w:pPr>
            <w:r>
              <w:rPr>
                <w:rFonts w:ascii="Arial" w:hAnsi="Arial" w:cs="Arial"/>
              </w:rPr>
              <w:t>En caso de rebase, existe deslave, zona insegura por lodos</w:t>
            </w:r>
          </w:p>
        </w:tc>
        <w:tc>
          <w:tcPr>
            <w:tcW w:w="1276" w:type="dxa"/>
            <w:vAlign w:val="center"/>
          </w:tcPr>
          <w:p w14:paraId="77DD140F" w14:textId="77777777" w:rsidR="002B176F" w:rsidRDefault="002B176F" w:rsidP="002B176F">
            <w:pPr>
              <w:jc w:val="center"/>
              <w:rPr>
                <w:rFonts w:ascii="Arial" w:hAnsi="Arial" w:cs="Arial"/>
                <w:bCs/>
              </w:rPr>
            </w:pPr>
            <w:r>
              <w:rPr>
                <w:rFonts w:ascii="Arial" w:hAnsi="Arial" w:cs="Arial"/>
              </w:rPr>
              <w:t>Riesgo Alto</w:t>
            </w:r>
          </w:p>
        </w:tc>
        <w:tc>
          <w:tcPr>
            <w:tcW w:w="5102" w:type="dxa"/>
            <w:vAlign w:val="center"/>
          </w:tcPr>
          <w:p w14:paraId="7757842C" w14:textId="77777777" w:rsidR="002B176F" w:rsidRDefault="002B176F" w:rsidP="002B176F">
            <w:pPr>
              <w:rPr>
                <w:rFonts w:ascii="Arial" w:hAnsi="Arial" w:cs="Arial"/>
                <w:bCs/>
              </w:rPr>
            </w:pPr>
            <w:r>
              <w:rPr>
                <w:rFonts w:ascii="Arial" w:hAnsi="Arial" w:cs="Arial"/>
                <w:bCs/>
              </w:rPr>
              <w:t>Construcción de cunetas alrededor de los tanques</w:t>
            </w:r>
          </w:p>
        </w:tc>
      </w:tr>
      <w:tr w:rsidR="002B176F" w:rsidRPr="009142E9" w14:paraId="60648205" w14:textId="77777777" w:rsidTr="002B176F">
        <w:trPr>
          <w:trHeight w:val="543"/>
        </w:trPr>
        <w:tc>
          <w:tcPr>
            <w:tcW w:w="1642" w:type="dxa"/>
            <w:vMerge/>
            <w:vAlign w:val="center"/>
          </w:tcPr>
          <w:p w14:paraId="2648DB0C" w14:textId="77777777" w:rsidR="002B176F" w:rsidRPr="009142E9" w:rsidRDefault="002B176F" w:rsidP="002B176F">
            <w:pPr>
              <w:ind w:right="-252"/>
              <w:rPr>
                <w:rFonts w:ascii="Arial" w:hAnsi="Arial" w:cs="Arial"/>
                <w:b/>
                <w:bCs/>
              </w:rPr>
            </w:pPr>
          </w:p>
        </w:tc>
        <w:tc>
          <w:tcPr>
            <w:tcW w:w="2470" w:type="dxa"/>
            <w:vAlign w:val="center"/>
          </w:tcPr>
          <w:p w14:paraId="54082B02" w14:textId="77777777" w:rsidR="002B176F" w:rsidRPr="009142E9" w:rsidRDefault="002B176F" w:rsidP="002B176F">
            <w:pPr>
              <w:jc w:val="both"/>
              <w:rPr>
                <w:rFonts w:ascii="Arial" w:hAnsi="Arial" w:cs="Arial"/>
                <w:bCs/>
              </w:rPr>
            </w:pPr>
            <w:r>
              <w:rPr>
                <w:rFonts w:ascii="Arial" w:hAnsi="Arial" w:cs="Arial"/>
                <w:bCs/>
              </w:rPr>
              <w:t>Posible derrumbe</w:t>
            </w:r>
          </w:p>
        </w:tc>
        <w:tc>
          <w:tcPr>
            <w:tcW w:w="1276" w:type="dxa"/>
            <w:vAlign w:val="center"/>
          </w:tcPr>
          <w:p w14:paraId="5866C8C9" w14:textId="77777777" w:rsidR="002B176F" w:rsidRPr="009142E9" w:rsidRDefault="002B176F" w:rsidP="002B176F">
            <w:pPr>
              <w:jc w:val="center"/>
              <w:rPr>
                <w:rFonts w:ascii="Arial" w:hAnsi="Arial" w:cs="Arial"/>
                <w:bCs/>
              </w:rPr>
            </w:pPr>
            <w:r>
              <w:rPr>
                <w:rFonts w:ascii="Arial" w:hAnsi="Arial" w:cs="Arial"/>
                <w:bCs/>
              </w:rPr>
              <w:t>Alto</w:t>
            </w:r>
          </w:p>
        </w:tc>
        <w:tc>
          <w:tcPr>
            <w:tcW w:w="5102" w:type="dxa"/>
            <w:vAlign w:val="center"/>
          </w:tcPr>
          <w:p w14:paraId="7A31B7C9" w14:textId="77777777" w:rsidR="002B176F" w:rsidRPr="009142E9" w:rsidRDefault="002B176F" w:rsidP="002B176F">
            <w:pPr>
              <w:rPr>
                <w:rFonts w:ascii="Arial" w:hAnsi="Arial" w:cs="Arial"/>
                <w:bCs/>
              </w:rPr>
            </w:pPr>
            <w:r>
              <w:rPr>
                <w:rFonts w:ascii="Arial" w:hAnsi="Arial" w:cs="Arial"/>
                <w:bCs/>
              </w:rPr>
              <w:t>Demolición de losas y construcción de nuevas</w:t>
            </w:r>
          </w:p>
        </w:tc>
      </w:tr>
      <w:tr w:rsidR="002B176F" w:rsidRPr="009142E9" w14:paraId="6E782CFE" w14:textId="77777777" w:rsidTr="002B176F">
        <w:trPr>
          <w:trHeight w:val="543"/>
        </w:trPr>
        <w:tc>
          <w:tcPr>
            <w:tcW w:w="1642" w:type="dxa"/>
            <w:vMerge/>
            <w:vAlign w:val="center"/>
          </w:tcPr>
          <w:p w14:paraId="0ADCD828" w14:textId="77777777" w:rsidR="002B176F" w:rsidRPr="009142E9" w:rsidRDefault="002B176F" w:rsidP="002B176F">
            <w:pPr>
              <w:ind w:right="-252"/>
              <w:rPr>
                <w:rFonts w:ascii="Arial" w:hAnsi="Arial" w:cs="Arial"/>
                <w:b/>
                <w:bCs/>
              </w:rPr>
            </w:pPr>
          </w:p>
        </w:tc>
        <w:tc>
          <w:tcPr>
            <w:tcW w:w="2470" w:type="dxa"/>
            <w:vAlign w:val="center"/>
          </w:tcPr>
          <w:p w14:paraId="555D1DF1" w14:textId="77777777" w:rsidR="002B176F" w:rsidRPr="009142E9" w:rsidRDefault="002B176F" w:rsidP="002B176F">
            <w:pPr>
              <w:jc w:val="both"/>
              <w:rPr>
                <w:rFonts w:ascii="Arial" w:hAnsi="Arial" w:cs="Arial"/>
                <w:bCs/>
              </w:rPr>
            </w:pPr>
            <w:r>
              <w:rPr>
                <w:rFonts w:ascii="Arial" w:hAnsi="Arial" w:cs="Arial"/>
              </w:rPr>
              <w:t>Posible contaminación microbiológica</w:t>
            </w:r>
          </w:p>
        </w:tc>
        <w:tc>
          <w:tcPr>
            <w:tcW w:w="1276" w:type="dxa"/>
            <w:vAlign w:val="center"/>
          </w:tcPr>
          <w:p w14:paraId="70529538" w14:textId="77777777" w:rsidR="002B176F" w:rsidRPr="009142E9" w:rsidRDefault="002B176F" w:rsidP="002B176F">
            <w:pPr>
              <w:jc w:val="center"/>
              <w:rPr>
                <w:rFonts w:ascii="Arial" w:hAnsi="Arial" w:cs="Arial"/>
                <w:bCs/>
              </w:rPr>
            </w:pPr>
            <w:r>
              <w:rPr>
                <w:rFonts w:ascii="Arial" w:hAnsi="Arial" w:cs="Arial"/>
                <w:bCs/>
              </w:rPr>
              <w:t>Bajo</w:t>
            </w:r>
          </w:p>
        </w:tc>
        <w:tc>
          <w:tcPr>
            <w:tcW w:w="5102" w:type="dxa"/>
            <w:vAlign w:val="center"/>
          </w:tcPr>
          <w:p w14:paraId="2B336A0D" w14:textId="77777777" w:rsidR="002B176F" w:rsidRPr="009142E9" w:rsidRDefault="002B176F" w:rsidP="002B176F">
            <w:pPr>
              <w:rPr>
                <w:rFonts w:ascii="Arial" w:hAnsi="Arial" w:cs="Arial"/>
                <w:bCs/>
              </w:rPr>
            </w:pPr>
            <w:r>
              <w:rPr>
                <w:rFonts w:ascii="Arial" w:hAnsi="Arial" w:cs="Arial"/>
                <w:bCs/>
              </w:rPr>
              <w:t>Colocación de tapas, ventanillas  en los tanques 1 y 2</w:t>
            </w:r>
          </w:p>
        </w:tc>
      </w:tr>
      <w:tr w:rsidR="002B176F" w:rsidRPr="009142E9" w14:paraId="45F1FAA3" w14:textId="77777777" w:rsidTr="002B176F">
        <w:trPr>
          <w:trHeight w:val="566"/>
        </w:trPr>
        <w:tc>
          <w:tcPr>
            <w:tcW w:w="1642" w:type="dxa"/>
            <w:vMerge/>
            <w:vAlign w:val="center"/>
          </w:tcPr>
          <w:p w14:paraId="1362F5ED" w14:textId="77777777" w:rsidR="002B176F" w:rsidRPr="009142E9" w:rsidRDefault="002B176F" w:rsidP="002B176F">
            <w:pPr>
              <w:rPr>
                <w:rFonts w:ascii="Arial" w:hAnsi="Arial" w:cs="Arial"/>
                <w:bCs/>
              </w:rPr>
            </w:pPr>
          </w:p>
        </w:tc>
        <w:tc>
          <w:tcPr>
            <w:tcW w:w="2470" w:type="dxa"/>
            <w:vAlign w:val="center"/>
          </w:tcPr>
          <w:p w14:paraId="56813D11" w14:textId="77777777" w:rsidR="002B176F" w:rsidRPr="009142E9" w:rsidRDefault="002B176F" w:rsidP="002B176F">
            <w:pPr>
              <w:rPr>
                <w:rFonts w:ascii="Arial" w:hAnsi="Arial" w:cs="Arial"/>
                <w:bCs/>
              </w:rPr>
            </w:pPr>
            <w:r>
              <w:rPr>
                <w:rFonts w:ascii="Arial" w:hAnsi="Arial" w:cs="Arial"/>
                <w:bCs/>
              </w:rPr>
              <w:t>Afectación en suministro de agua a la población</w:t>
            </w:r>
          </w:p>
        </w:tc>
        <w:tc>
          <w:tcPr>
            <w:tcW w:w="1276" w:type="dxa"/>
            <w:vAlign w:val="center"/>
          </w:tcPr>
          <w:p w14:paraId="3710A951" w14:textId="77777777" w:rsidR="002B176F" w:rsidRPr="009142E9" w:rsidRDefault="002B176F" w:rsidP="002B176F">
            <w:pPr>
              <w:jc w:val="center"/>
              <w:rPr>
                <w:rFonts w:ascii="Arial" w:hAnsi="Arial" w:cs="Arial"/>
                <w:bCs/>
              </w:rPr>
            </w:pPr>
            <w:r>
              <w:rPr>
                <w:rFonts w:ascii="Arial" w:hAnsi="Arial" w:cs="Arial"/>
                <w:bCs/>
              </w:rPr>
              <w:t>Alto</w:t>
            </w:r>
          </w:p>
        </w:tc>
        <w:tc>
          <w:tcPr>
            <w:tcW w:w="5102" w:type="dxa"/>
            <w:vAlign w:val="center"/>
          </w:tcPr>
          <w:p w14:paraId="153C50BC" w14:textId="77777777" w:rsidR="002B176F" w:rsidRPr="009142E9" w:rsidRDefault="002B176F" w:rsidP="002B176F">
            <w:pPr>
              <w:rPr>
                <w:rFonts w:ascii="Arial" w:hAnsi="Arial" w:cs="Arial"/>
                <w:bCs/>
              </w:rPr>
            </w:pPr>
            <w:r>
              <w:rPr>
                <w:rFonts w:ascii="Arial" w:hAnsi="Arial" w:cs="Arial"/>
                <w:bCs/>
              </w:rPr>
              <w:t xml:space="preserve"> Reparación de filtraciones, fugas en los tanques de almacenamiento 1 y 2.</w:t>
            </w:r>
          </w:p>
        </w:tc>
      </w:tr>
      <w:tr w:rsidR="002B176F" w:rsidRPr="009142E9" w14:paraId="677910AC" w14:textId="77777777" w:rsidTr="002B176F">
        <w:trPr>
          <w:trHeight w:val="566"/>
        </w:trPr>
        <w:tc>
          <w:tcPr>
            <w:tcW w:w="1642" w:type="dxa"/>
            <w:vMerge/>
            <w:vAlign w:val="center"/>
          </w:tcPr>
          <w:p w14:paraId="6F291DD9" w14:textId="77777777" w:rsidR="002B176F" w:rsidRPr="009142E9" w:rsidRDefault="002B176F" w:rsidP="002B176F">
            <w:pPr>
              <w:rPr>
                <w:rFonts w:ascii="Arial" w:hAnsi="Arial" w:cs="Arial"/>
                <w:bCs/>
              </w:rPr>
            </w:pPr>
          </w:p>
        </w:tc>
        <w:tc>
          <w:tcPr>
            <w:tcW w:w="2470" w:type="dxa"/>
            <w:vAlign w:val="center"/>
          </w:tcPr>
          <w:p w14:paraId="176AF77C" w14:textId="77777777" w:rsidR="002B176F" w:rsidRPr="009142E9" w:rsidRDefault="002B176F" w:rsidP="002B176F">
            <w:pPr>
              <w:rPr>
                <w:rFonts w:ascii="Arial" w:hAnsi="Arial" w:cs="Arial"/>
                <w:bCs/>
              </w:rPr>
            </w:pPr>
            <w:r>
              <w:rPr>
                <w:rFonts w:ascii="Arial" w:hAnsi="Arial" w:cs="Arial"/>
              </w:rPr>
              <w:t>Afectación del suministro de agua a la población</w:t>
            </w:r>
          </w:p>
        </w:tc>
        <w:tc>
          <w:tcPr>
            <w:tcW w:w="1276" w:type="dxa"/>
            <w:vAlign w:val="center"/>
          </w:tcPr>
          <w:p w14:paraId="7DA50804" w14:textId="77777777" w:rsidR="002B176F" w:rsidRPr="009142E9" w:rsidRDefault="002B176F" w:rsidP="002B176F">
            <w:pPr>
              <w:jc w:val="center"/>
              <w:rPr>
                <w:rFonts w:ascii="Arial" w:hAnsi="Arial" w:cs="Arial"/>
                <w:bCs/>
              </w:rPr>
            </w:pPr>
            <w:r>
              <w:rPr>
                <w:rFonts w:ascii="Arial" w:hAnsi="Arial" w:cs="Arial"/>
                <w:bCs/>
              </w:rPr>
              <w:t>Medio</w:t>
            </w:r>
          </w:p>
        </w:tc>
        <w:tc>
          <w:tcPr>
            <w:tcW w:w="5102" w:type="dxa"/>
            <w:vAlign w:val="center"/>
          </w:tcPr>
          <w:p w14:paraId="3F317598" w14:textId="77777777" w:rsidR="002B176F" w:rsidRPr="009142E9" w:rsidRDefault="002B176F" w:rsidP="002B176F">
            <w:pPr>
              <w:rPr>
                <w:rFonts w:ascii="Arial" w:hAnsi="Arial" w:cs="Arial"/>
                <w:bCs/>
              </w:rPr>
            </w:pPr>
            <w:r>
              <w:rPr>
                <w:rFonts w:ascii="Arial" w:hAnsi="Arial" w:cs="Arial"/>
                <w:bCs/>
              </w:rPr>
              <w:t xml:space="preserve">Reparación o cambio de válvulas </w:t>
            </w:r>
          </w:p>
        </w:tc>
      </w:tr>
      <w:tr w:rsidR="002B176F" w:rsidRPr="009142E9" w14:paraId="7608DE98" w14:textId="77777777" w:rsidTr="002B176F">
        <w:trPr>
          <w:trHeight w:val="566"/>
        </w:trPr>
        <w:tc>
          <w:tcPr>
            <w:tcW w:w="1642" w:type="dxa"/>
            <w:vMerge/>
            <w:vAlign w:val="center"/>
          </w:tcPr>
          <w:p w14:paraId="2A818920" w14:textId="77777777" w:rsidR="002B176F" w:rsidRPr="009142E9" w:rsidRDefault="002B176F" w:rsidP="002B176F">
            <w:pPr>
              <w:rPr>
                <w:rFonts w:ascii="Arial" w:hAnsi="Arial" w:cs="Arial"/>
                <w:bCs/>
              </w:rPr>
            </w:pPr>
          </w:p>
        </w:tc>
        <w:tc>
          <w:tcPr>
            <w:tcW w:w="2470" w:type="dxa"/>
            <w:vAlign w:val="center"/>
          </w:tcPr>
          <w:p w14:paraId="46766704" w14:textId="77777777" w:rsidR="002B176F" w:rsidRDefault="002B176F" w:rsidP="002B176F">
            <w:pPr>
              <w:rPr>
                <w:rFonts w:ascii="Arial" w:hAnsi="Arial" w:cs="Arial"/>
              </w:rPr>
            </w:pPr>
            <w:r>
              <w:rPr>
                <w:rFonts w:ascii="Arial" w:hAnsi="Arial" w:cs="Arial"/>
              </w:rPr>
              <w:t xml:space="preserve">vulnerabilidad a actos vandálicos, </w:t>
            </w:r>
            <w:r>
              <w:rPr>
                <w:rFonts w:ascii="Arial" w:hAnsi="Arial" w:cs="Arial"/>
              </w:rPr>
              <w:lastRenderedPageBreak/>
              <w:t>accidentes (niños que entran al predio a jugar)</w:t>
            </w:r>
          </w:p>
        </w:tc>
        <w:tc>
          <w:tcPr>
            <w:tcW w:w="1276" w:type="dxa"/>
            <w:vAlign w:val="center"/>
          </w:tcPr>
          <w:p w14:paraId="475AEEDA" w14:textId="77777777" w:rsidR="002B176F" w:rsidRDefault="002B176F" w:rsidP="002B176F">
            <w:pPr>
              <w:jc w:val="center"/>
              <w:rPr>
                <w:rFonts w:ascii="Arial" w:hAnsi="Arial" w:cs="Arial"/>
                <w:bCs/>
              </w:rPr>
            </w:pPr>
            <w:r>
              <w:rPr>
                <w:rFonts w:ascii="Arial" w:hAnsi="Arial" w:cs="Arial"/>
                <w:bCs/>
              </w:rPr>
              <w:lastRenderedPageBreak/>
              <w:t>Muy Alto</w:t>
            </w:r>
          </w:p>
        </w:tc>
        <w:tc>
          <w:tcPr>
            <w:tcW w:w="5102" w:type="dxa"/>
            <w:vAlign w:val="center"/>
          </w:tcPr>
          <w:p w14:paraId="0689F857" w14:textId="77777777" w:rsidR="002B176F" w:rsidRDefault="002B176F" w:rsidP="002B176F">
            <w:pPr>
              <w:rPr>
                <w:rFonts w:ascii="Arial" w:hAnsi="Arial" w:cs="Arial"/>
                <w:bCs/>
              </w:rPr>
            </w:pPr>
            <w:r>
              <w:rPr>
                <w:rFonts w:ascii="Arial" w:hAnsi="Arial" w:cs="Arial"/>
                <w:bCs/>
              </w:rPr>
              <w:t xml:space="preserve">Reparación de maya perimetral, portones, instalación de letreros alusivos a la </w:t>
            </w:r>
            <w:r>
              <w:rPr>
                <w:rFonts w:ascii="Arial" w:hAnsi="Arial" w:cs="Arial"/>
                <w:bCs/>
              </w:rPr>
              <w:lastRenderedPageBreak/>
              <w:t>prohibición del paso</w:t>
            </w:r>
          </w:p>
        </w:tc>
      </w:tr>
    </w:tbl>
    <w:p w14:paraId="4D5067E0" w14:textId="77777777" w:rsidR="002B176F" w:rsidRDefault="002B176F" w:rsidP="002B176F">
      <w:pPr>
        <w:rPr>
          <w:rFonts w:ascii="Arial" w:hAnsi="Arial" w:cs="Arial"/>
        </w:rPr>
      </w:pPr>
    </w:p>
    <w:tbl>
      <w:tblPr>
        <w:tblW w:w="10774" w:type="dxa"/>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4"/>
        <w:gridCol w:w="2268"/>
        <w:gridCol w:w="1276"/>
        <w:gridCol w:w="5386"/>
      </w:tblGrid>
      <w:tr w:rsidR="002B176F" w:rsidRPr="009142E9" w14:paraId="4DDA3F1C" w14:textId="77777777" w:rsidTr="002B176F">
        <w:tc>
          <w:tcPr>
            <w:tcW w:w="1844" w:type="dxa"/>
            <w:shd w:val="clear" w:color="auto" w:fill="FFCC99"/>
          </w:tcPr>
          <w:p w14:paraId="20ADE38E" w14:textId="77777777" w:rsidR="002B176F" w:rsidRPr="009142E9" w:rsidRDefault="002B176F" w:rsidP="002B176F">
            <w:pPr>
              <w:autoSpaceDE w:val="0"/>
              <w:autoSpaceDN w:val="0"/>
              <w:adjustRightInd w:val="0"/>
              <w:rPr>
                <w:rFonts w:ascii="Arial" w:hAnsi="Arial" w:cs="Arial"/>
                <w:b/>
                <w:bCs/>
              </w:rPr>
            </w:pPr>
            <w:r w:rsidRPr="009142E9">
              <w:rPr>
                <w:rFonts w:ascii="Arial" w:hAnsi="Arial" w:cs="Arial"/>
                <w:b/>
                <w:bCs/>
              </w:rPr>
              <w:t>Etapa del</w:t>
            </w:r>
          </w:p>
          <w:p w14:paraId="49FF76A2" w14:textId="77777777" w:rsidR="002B176F" w:rsidRPr="009142E9" w:rsidRDefault="002B176F" w:rsidP="002B176F">
            <w:pPr>
              <w:jc w:val="both"/>
              <w:rPr>
                <w:rFonts w:ascii="Arial" w:hAnsi="Arial" w:cs="Arial"/>
                <w:b/>
                <w:bCs/>
              </w:rPr>
            </w:pPr>
            <w:r w:rsidRPr="009142E9">
              <w:rPr>
                <w:rFonts w:ascii="Arial" w:hAnsi="Arial" w:cs="Arial"/>
                <w:b/>
                <w:bCs/>
              </w:rPr>
              <w:t>Proceso</w:t>
            </w:r>
          </w:p>
        </w:tc>
        <w:tc>
          <w:tcPr>
            <w:tcW w:w="2268" w:type="dxa"/>
            <w:shd w:val="clear" w:color="auto" w:fill="FFCC99"/>
          </w:tcPr>
          <w:p w14:paraId="6876F998" w14:textId="77777777" w:rsidR="002B176F" w:rsidRPr="009142E9" w:rsidRDefault="002B176F" w:rsidP="002B176F">
            <w:pPr>
              <w:autoSpaceDE w:val="0"/>
              <w:autoSpaceDN w:val="0"/>
              <w:adjustRightInd w:val="0"/>
              <w:rPr>
                <w:rFonts w:ascii="Arial" w:hAnsi="Arial" w:cs="Arial"/>
                <w:b/>
                <w:bCs/>
              </w:rPr>
            </w:pPr>
            <w:r w:rsidRPr="009142E9">
              <w:rPr>
                <w:rFonts w:ascii="Arial" w:hAnsi="Arial" w:cs="Arial"/>
                <w:b/>
                <w:bCs/>
              </w:rPr>
              <w:t>Tipo de</w:t>
            </w:r>
          </w:p>
          <w:p w14:paraId="375226C5" w14:textId="77777777" w:rsidR="002B176F" w:rsidRPr="009142E9" w:rsidRDefault="002B176F" w:rsidP="002B176F">
            <w:pPr>
              <w:jc w:val="both"/>
              <w:rPr>
                <w:rFonts w:ascii="Arial" w:hAnsi="Arial" w:cs="Arial"/>
                <w:b/>
                <w:bCs/>
              </w:rPr>
            </w:pPr>
            <w:r w:rsidRPr="009142E9">
              <w:rPr>
                <w:rFonts w:ascii="Arial" w:hAnsi="Arial" w:cs="Arial"/>
                <w:b/>
                <w:bCs/>
              </w:rPr>
              <w:t>Peligro</w:t>
            </w:r>
          </w:p>
        </w:tc>
        <w:tc>
          <w:tcPr>
            <w:tcW w:w="1276" w:type="dxa"/>
            <w:shd w:val="clear" w:color="auto" w:fill="FFCC99"/>
          </w:tcPr>
          <w:p w14:paraId="65A61248" w14:textId="77777777" w:rsidR="002B176F" w:rsidRPr="009142E9" w:rsidRDefault="002B176F" w:rsidP="002B176F">
            <w:pPr>
              <w:jc w:val="both"/>
              <w:rPr>
                <w:rFonts w:ascii="Arial" w:hAnsi="Arial" w:cs="Arial"/>
                <w:b/>
                <w:bCs/>
              </w:rPr>
            </w:pPr>
            <w:r w:rsidRPr="009142E9">
              <w:rPr>
                <w:rFonts w:ascii="Arial" w:hAnsi="Arial" w:cs="Arial"/>
                <w:b/>
                <w:bCs/>
              </w:rPr>
              <w:t>Evaluación del Riesgo</w:t>
            </w:r>
          </w:p>
        </w:tc>
        <w:tc>
          <w:tcPr>
            <w:tcW w:w="5386" w:type="dxa"/>
            <w:shd w:val="clear" w:color="auto" w:fill="FFCC99"/>
          </w:tcPr>
          <w:p w14:paraId="2F182F45" w14:textId="77777777" w:rsidR="002B176F" w:rsidRPr="009142E9" w:rsidRDefault="002B176F" w:rsidP="002B176F">
            <w:pPr>
              <w:jc w:val="both"/>
              <w:rPr>
                <w:rFonts w:ascii="Arial" w:hAnsi="Arial" w:cs="Arial"/>
                <w:b/>
                <w:bCs/>
              </w:rPr>
            </w:pPr>
            <w:r w:rsidRPr="009142E9">
              <w:rPr>
                <w:rFonts w:ascii="Arial" w:hAnsi="Arial" w:cs="Arial"/>
                <w:b/>
                <w:bCs/>
              </w:rPr>
              <w:t>Medida de Control propuesta</w:t>
            </w:r>
          </w:p>
        </w:tc>
      </w:tr>
      <w:tr w:rsidR="002B176F" w:rsidRPr="009142E9" w14:paraId="306A78C6" w14:textId="77777777" w:rsidTr="002B176F">
        <w:trPr>
          <w:trHeight w:val="543"/>
        </w:trPr>
        <w:tc>
          <w:tcPr>
            <w:tcW w:w="1844" w:type="dxa"/>
            <w:vMerge w:val="restart"/>
            <w:vAlign w:val="center"/>
          </w:tcPr>
          <w:p w14:paraId="48B3F53B" w14:textId="77777777" w:rsidR="002B176F" w:rsidRPr="009142E9" w:rsidRDefault="002B176F" w:rsidP="002B176F">
            <w:pPr>
              <w:ind w:right="-252"/>
              <w:rPr>
                <w:rFonts w:ascii="Arial" w:hAnsi="Arial" w:cs="Arial"/>
                <w:b/>
                <w:bCs/>
              </w:rPr>
            </w:pPr>
            <w:r>
              <w:rPr>
                <w:rFonts w:ascii="Arial" w:hAnsi="Arial" w:cs="Arial"/>
                <w:b/>
                <w:bCs/>
              </w:rPr>
              <w:t>TRATAMIENTO</w:t>
            </w:r>
          </w:p>
        </w:tc>
        <w:tc>
          <w:tcPr>
            <w:tcW w:w="2268" w:type="dxa"/>
            <w:vAlign w:val="center"/>
          </w:tcPr>
          <w:p w14:paraId="3AD3AD07" w14:textId="77777777" w:rsidR="002B176F" w:rsidRPr="009142E9" w:rsidRDefault="002B176F" w:rsidP="002B176F">
            <w:pPr>
              <w:jc w:val="both"/>
              <w:rPr>
                <w:rFonts w:ascii="Arial" w:hAnsi="Arial" w:cs="Arial"/>
                <w:bCs/>
              </w:rPr>
            </w:pPr>
            <w:r>
              <w:rPr>
                <w:rFonts w:ascii="Arial" w:hAnsi="Arial" w:cs="Arial"/>
              </w:rPr>
              <w:t>Deficiencia en desinfección, contaminación microbiológica</w:t>
            </w:r>
          </w:p>
        </w:tc>
        <w:tc>
          <w:tcPr>
            <w:tcW w:w="1276" w:type="dxa"/>
            <w:vAlign w:val="center"/>
          </w:tcPr>
          <w:p w14:paraId="65A1C227" w14:textId="77777777" w:rsidR="002B176F" w:rsidRPr="009142E9" w:rsidRDefault="002B176F" w:rsidP="002B176F">
            <w:pPr>
              <w:jc w:val="center"/>
              <w:rPr>
                <w:rFonts w:ascii="Arial" w:hAnsi="Arial" w:cs="Arial"/>
                <w:bCs/>
              </w:rPr>
            </w:pPr>
            <w:r>
              <w:rPr>
                <w:rFonts w:ascii="Arial" w:hAnsi="Arial" w:cs="Arial"/>
                <w:bCs/>
              </w:rPr>
              <w:t>Muy alto</w:t>
            </w:r>
          </w:p>
        </w:tc>
        <w:tc>
          <w:tcPr>
            <w:tcW w:w="5386" w:type="dxa"/>
            <w:vAlign w:val="center"/>
          </w:tcPr>
          <w:p w14:paraId="09A23F7E" w14:textId="77777777" w:rsidR="002B176F" w:rsidRPr="009142E9" w:rsidRDefault="002B176F" w:rsidP="002B176F">
            <w:pPr>
              <w:rPr>
                <w:rFonts w:ascii="Arial" w:hAnsi="Arial" w:cs="Arial"/>
                <w:bCs/>
              </w:rPr>
            </w:pPr>
            <w:r>
              <w:rPr>
                <w:rFonts w:ascii="Arial" w:hAnsi="Arial" w:cs="Arial"/>
                <w:bCs/>
              </w:rPr>
              <w:t>Solicitar a INESA el apoyo con dos  equipos hipocloradores</w:t>
            </w:r>
          </w:p>
        </w:tc>
      </w:tr>
      <w:tr w:rsidR="002B176F" w:rsidRPr="009142E9" w14:paraId="2D047178" w14:textId="77777777" w:rsidTr="002B176F">
        <w:trPr>
          <w:trHeight w:val="543"/>
        </w:trPr>
        <w:tc>
          <w:tcPr>
            <w:tcW w:w="1844" w:type="dxa"/>
            <w:vMerge/>
            <w:vAlign w:val="center"/>
          </w:tcPr>
          <w:p w14:paraId="7FA82003" w14:textId="77777777" w:rsidR="002B176F" w:rsidRPr="009142E9" w:rsidRDefault="002B176F" w:rsidP="002B176F">
            <w:pPr>
              <w:ind w:right="-252"/>
              <w:rPr>
                <w:rFonts w:ascii="Arial" w:hAnsi="Arial" w:cs="Arial"/>
                <w:b/>
                <w:bCs/>
              </w:rPr>
            </w:pPr>
          </w:p>
        </w:tc>
        <w:tc>
          <w:tcPr>
            <w:tcW w:w="2268" w:type="dxa"/>
            <w:vAlign w:val="center"/>
          </w:tcPr>
          <w:p w14:paraId="6FE11C5B" w14:textId="77777777" w:rsidR="002B176F" w:rsidRDefault="002B176F" w:rsidP="002B176F">
            <w:pPr>
              <w:jc w:val="both"/>
              <w:rPr>
                <w:rFonts w:ascii="Arial" w:hAnsi="Arial" w:cs="Arial"/>
              </w:rPr>
            </w:pPr>
            <w:r>
              <w:rPr>
                <w:rFonts w:ascii="Arial" w:hAnsi="Arial" w:cs="Arial"/>
              </w:rPr>
              <w:t>Mal manejo en desinfección</w:t>
            </w:r>
          </w:p>
          <w:p w14:paraId="2A09C645" w14:textId="77777777" w:rsidR="002B176F" w:rsidRPr="009142E9" w:rsidRDefault="002B176F" w:rsidP="002B176F">
            <w:pPr>
              <w:jc w:val="both"/>
              <w:rPr>
                <w:rFonts w:ascii="Arial" w:hAnsi="Arial" w:cs="Arial"/>
                <w:bCs/>
              </w:rPr>
            </w:pPr>
            <w:r>
              <w:rPr>
                <w:rFonts w:ascii="Arial" w:hAnsi="Arial" w:cs="Arial"/>
              </w:rPr>
              <w:t>Contaminación microbiológica</w:t>
            </w:r>
          </w:p>
        </w:tc>
        <w:tc>
          <w:tcPr>
            <w:tcW w:w="1276" w:type="dxa"/>
            <w:vAlign w:val="center"/>
          </w:tcPr>
          <w:p w14:paraId="54081E9B" w14:textId="77777777" w:rsidR="002B176F" w:rsidRPr="009142E9" w:rsidRDefault="002B176F" w:rsidP="002B176F">
            <w:pPr>
              <w:jc w:val="center"/>
              <w:rPr>
                <w:rFonts w:ascii="Arial" w:hAnsi="Arial" w:cs="Arial"/>
                <w:bCs/>
              </w:rPr>
            </w:pPr>
            <w:r>
              <w:rPr>
                <w:rFonts w:ascii="Arial" w:hAnsi="Arial" w:cs="Arial"/>
                <w:bCs/>
              </w:rPr>
              <w:t>Alto</w:t>
            </w:r>
          </w:p>
        </w:tc>
        <w:tc>
          <w:tcPr>
            <w:tcW w:w="5386" w:type="dxa"/>
            <w:vAlign w:val="center"/>
          </w:tcPr>
          <w:p w14:paraId="568AFC78" w14:textId="77777777" w:rsidR="002B176F" w:rsidRPr="009142E9" w:rsidRDefault="002B176F" w:rsidP="002B176F">
            <w:pPr>
              <w:rPr>
                <w:rFonts w:ascii="Arial" w:hAnsi="Arial" w:cs="Arial"/>
                <w:bCs/>
              </w:rPr>
            </w:pPr>
            <w:r>
              <w:rPr>
                <w:rFonts w:ascii="Arial" w:hAnsi="Arial" w:cs="Arial"/>
                <w:bCs/>
              </w:rPr>
              <w:t>Darle la capacitación al personal encargado del sistema de cloración</w:t>
            </w:r>
          </w:p>
        </w:tc>
      </w:tr>
      <w:tr w:rsidR="002B176F" w:rsidRPr="009142E9" w14:paraId="2FEB5A7D" w14:textId="77777777" w:rsidTr="002B176F">
        <w:trPr>
          <w:trHeight w:val="566"/>
        </w:trPr>
        <w:tc>
          <w:tcPr>
            <w:tcW w:w="1844" w:type="dxa"/>
            <w:vMerge/>
            <w:vAlign w:val="center"/>
          </w:tcPr>
          <w:p w14:paraId="1E81D553" w14:textId="77777777" w:rsidR="002B176F" w:rsidRPr="009142E9" w:rsidRDefault="002B176F" w:rsidP="002B176F">
            <w:pPr>
              <w:rPr>
                <w:rFonts w:ascii="Arial" w:hAnsi="Arial" w:cs="Arial"/>
                <w:bCs/>
              </w:rPr>
            </w:pPr>
          </w:p>
        </w:tc>
        <w:tc>
          <w:tcPr>
            <w:tcW w:w="2268" w:type="dxa"/>
            <w:vAlign w:val="center"/>
          </w:tcPr>
          <w:p w14:paraId="75E184A0" w14:textId="77777777" w:rsidR="002B176F" w:rsidRPr="009142E9" w:rsidRDefault="002B176F" w:rsidP="002B176F">
            <w:pPr>
              <w:rPr>
                <w:rFonts w:ascii="Arial" w:hAnsi="Arial" w:cs="Arial"/>
                <w:bCs/>
              </w:rPr>
            </w:pPr>
            <w:r>
              <w:rPr>
                <w:rFonts w:ascii="Arial" w:hAnsi="Arial" w:cs="Arial"/>
              </w:rPr>
              <w:t>Posible contaminación microbiológica por personas que entran al predio</w:t>
            </w:r>
          </w:p>
        </w:tc>
        <w:tc>
          <w:tcPr>
            <w:tcW w:w="1276" w:type="dxa"/>
            <w:vAlign w:val="center"/>
          </w:tcPr>
          <w:p w14:paraId="67A9E628" w14:textId="77777777" w:rsidR="002B176F" w:rsidRPr="009142E9" w:rsidRDefault="002B176F" w:rsidP="002B176F">
            <w:pPr>
              <w:jc w:val="center"/>
              <w:rPr>
                <w:rFonts w:ascii="Arial" w:hAnsi="Arial" w:cs="Arial"/>
                <w:bCs/>
              </w:rPr>
            </w:pPr>
            <w:r>
              <w:rPr>
                <w:rFonts w:ascii="Arial" w:hAnsi="Arial" w:cs="Arial"/>
                <w:bCs/>
              </w:rPr>
              <w:t>Medio</w:t>
            </w:r>
          </w:p>
        </w:tc>
        <w:tc>
          <w:tcPr>
            <w:tcW w:w="5386" w:type="dxa"/>
            <w:vAlign w:val="center"/>
          </w:tcPr>
          <w:p w14:paraId="7BEF8C6E" w14:textId="77777777" w:rsidR="002B176F" w:rsidRPr="009142E9" w:rsidRDefault="002B176F" w:rsidP="002B176F">
            <w:pPr>
              <w:rPr>
                <w:rFonts w:ascii="Arial" w:hAnsi="Arial" w:cs="Arial"/>
                <w:bCs/>
              </w:rPr>
            </w:pPr>
            <w:r>
              <w:rPr>
                <w:rFonts w:ascii="Arial" w:hAnsi="Arial" w:cs="Arial"/>
                <w:bCs/>
              </w:rPr>
              <w:t>Colocación de señalamiento de zona restringida.</w:t>
            </w:r>
          </w:p>
        </w:tc>
      </w:tr>
      <w:tr w:rsidR="002B176F" w:rsidRPr="009142E9" w14:paraId="53B80881" w14:textId="77777777" w:rsidTr="002B176F">
        <w:trPr>
          <w:trHeight w:val="566"/>
        </w:trPr>
        <w:tc>
          <w:tcPr>
            <w:tcW w:w="1844" w:type="dxa"/>
            <w:vMerge/>
            <w:vAlign w:val="center"/>
          </w:tcPr>
          <w:p w14:paraId="72FB3111" w14:textId="77777777" w:rsidR="002B176F" w:rsidRPr="009142E9" w:rsidRDefault="002B176F" w:rsidP="002B176F">
            <w:pPr>
              <w:rPr>
                <w:rFonts w:ascii="Arial" w:hAnsi="Arial" w:cs="Arial"/>
                <w:bCs/>
              </w:rPr>
            </w:pPr>
          </w:p>
        </w:tc>
        <w:tc>
          <w:tcPr>
            <w:tcW w:w="2268" w:type="dxa"/>
            <w:vAlign w:val="center"/>
          </w:tcPr>
          <w:p w14:paraId="29965A34" w14:textId="77777777" w:rsidR="002B176F" w:rsidRPr="009142E9" w:rsidRDefault="002B176F" w:rsidP="002B176F">
            <w:pPr>
              <w:rPr>
                <w:rFonts w:ascii="Arial" w:hAnsi="Arial" w:cs="Arial"/>
                <w:bCs/>
              </w:rPr>
            </w:pPr>
            <w:r>
              <w:rPr>
                <w:rFonts w:ascii="Arial" w:hAnsi="Arial" w:cs="Arial"/>
              </w:rPr>
              <w:t>En caso de incendio, no habría material con que contrarrestarlo.</w:t>
            </w:r>
          </w:p>
        </w:tc>
        <w:tc>
          <w:tcPr>
            <w:tcW w:w="1276" w:type="dxa"/>
            <w:vAlign w:val="center"/>
          </w:tcPr>
          <w:p w14:paraId="080F4EA4" w14:textId="77777777" w:rsidR="002B176F" w:rsidRPr="009142E9" w:rsidRDefault="002B176F" w:rsidP="002B176F">
            <w:pPr>
              <w:jc w:val="center"/>
              <w:rPr>
                <w:rFonts w:ascii="Arial" w:hAnsi="Arial" w:cs="Arial"/>
                <w:bCs/>
              </w:rPr>
            </w:pPr>
            <w:r>
              <w:rPr>
                <w:rFonts w:ascii="Arial" w:hAnsi="Arial" w:cs="Arial"/>
                <w:bCs/>
              </w:rPr>
              <w:t>Bajo</w:t>
            </w:r>
          </w:p>
        </w:tc>
        <w:tc>
          <w:tcPr>
            <w:tcW w:w="5386" w:type="dxa"/>
            <w:vAlign w:val="center"/>
          </w:tcPr>
          <w:p w14:paraId="4E48A392" w14:textId="77777777" w:rsidR="002B176F" w:rsidRPr="009142E9" w:rsidRDefault="002B176F" w:rsidP="002B176F">
            <w:pPr>
              <w:rPr>
                <w:rFonts w:ascii="Arial" w:hAnsi="Arial" w:cs="Arial"/>
                <w:bCs/>
              </w:rPr>
            </w:pPr>
            <w:r>
              <w:rPr>
                <w:rFonts w:ascii="Arial" w:hAnsi="Arial" w:cs="Arial"/>
                <w:bCs/>
              </w:rPr>
              <w:t>Contar con un equipo contra incendio de acuerdo al material manejado</w:t>
            </w:r>
          </w:p>
        </w:tc>
      </w:tr>
      <w:tr w:rsidR="002B176F" w:rsidRPr="009142E9" w14:paraId="64D90C20" w14:textId="77777777" w:rsidTr="002B176F">
        <w:trPr>
          <w:trHeight w:val="566"/>
        </w:trPr>
        <w:tc>
          <w:tcPr>
            <w:tcW w:w="1844" w:type="dxa"/>
            <w:vMerge/>
            <w:vAlign w:val="center"/>
          </w:tcPr>
          <w:p w14:paraId="562B2F5A" w14:textId="77777777" w:rsidR="002B176F" w:rsidRPr="009142E9" w:rsidRDefault="002B176F" w:rsidP="002B176F">
            <w:pPr>
              <w:rPr>
                <w:rFonts w:ascii="Arial" w:hAnsi="Arial" w:cs="Arial"/>
                <w:bCs/>
              </w:rPr>
            </w:pPr>
          </w:p>
        </w:tc>
        <w:tc>
          <w:tcPr>
            <w:tcW w:w="2268" w:type="dxa"/>
            <w:vAlign w:val="center"/>
          </w:tcPr>
          <w:p w14:paraId="51C47E83" w14:textId="77777777" w:rsidR="002B176F" w:rsidRDefault="002B176F" w:rsidP="002B176F">
            <w:pPr>
              <w:rPr>
                <w:rFonts w:ascii="Arial" w:hAnsi="Arial" w:cs="Arial"/>
              </w:rPr>
            </w:pPr>
            <w:r>
              <w:rPr>
                <w:rFonts w:ascii="Arial" w:hAnsi="Arial" w:cs="Arial"/>
              </w:rPr>
              <w:t>Deficiencia en desinfección, contaminación microbiológica</w:t>
            </w:r>
          </w:p>
        </w:tc>
        <w:tc>
          <w:tcPr>
            <w:tcW w:w="1276" w:type="dxa"/>
            <w:vAlign w:val="center"/>
          </w:tcPr>
          <w:p w14:paraId="7A365A3A" w14:textId="77777777" w:rsidR="002B176F" w:rsidRDefault="002B176F" w:rsidP="002B176F">
            <w:pPr>
              <w:jc w:val="center"/>
              <w:rPr>
                <w:rFonts w:ascii="Arial" w:hAnsi="Arial" w:cs="Arial"/>
                <w:bCs/>
              </w:rPr>
            </w:pPr>
            <w:r>
              <w:rPr>
                <w:rFonts w:ascii="Arial" w:hAnsi="Arial" w:cs="Arial"/>
                <w:bCs/>
              </w:rPr>
              <w:t>Muy Alto</w:t>
            </w:r>
          </w:p>
        </w:tc>
        <w:tc>
          <w:tcPr>
            <w:tcW w:w="5386" w:type="dxa"/>
            <w:vAlign w:val="center"/>
          </w:tcPr>
          <w:p w14:paraId="12305FD4" w14:textId="77777777" w:rsidR="002B176F" w:rsidRDefault="002B176F" w:rsidP="002B176F">
            <w:pPr>
              <w:rPr>
                <w:rFonts w:ascii="Arial" w:hAnsi="Arial" w:cs="Arial"/>
                <w:bCs/>
              </w:rPr>
            </w:pPr>
            <w:r>
              <w:rPr>
                <w:rFonts w:ascii="Arial" w:hAnsi="Arial" w:cs="Arial"/>
                <w:bCs/>
              </w:rPr>
              <w:t>Colocar los hipocloradores en la salida de los tanques hacia la red, para una mejor eficacia en desinfección</w:t>
            </w:r>
          </w:p>
        </w:tc>
      </w:tr>
      <w:tr w:rsidR="002B176F" w:rsidRPr="009142E9" w14:paraId="37889FA5" w14:textId="77777777" w:rsidTr="002B176F">
        <w:trPr>
          <w:trHeight w:val="566"/>
        </w:trPr>
        <w:tc>
          <w:tcPr>
            <w:tcW w:w="1844" w:type="dxa"/>
            <w:vMerge/>
            <w:vAlign w:val="center"/>
          </w:tcPr>
          <w:p w14:paraId="75B305BB" w14:textId="77777777" w:rsidR="002B176F" w:rsidRPr="009142E9" w:rsidRDefault="002B176F" w:rsidP="002B176F">
            <w:pPr>
              <w:rPr>
                <w:rFonts w:ascii="Arial" w:hAnsi="Arial" w:cs="Arial"/>
                <w:bCs/>
              </w:rPr>
            </w:pPr>
          </w:p>
        </w:tc>
        <w:tc>
          <w:tcPr>
            <w:tcW w:w="2268" w:type="dxa"/>
            <w:vAlign w:val="center"/>
          </w:tcPr>
          <w:p w14:paraId="6FEFDC87" w14:textId="77777777" w:rsidR="002B176F" w:rsidRDefault="002B176F" w:rsidP="002B176F">
            <w:pPr>
              <w:rPr>
                <w:rFonts w:ascii="Arial" w:hAnsi="Arial" w:cs="Arial"/>
              </w:rPr>
            </w:pPr>
            <w:r>
              <w:rPr>
                <w:rFonts w:ascii="Arial" w:hAnsi="Arial" w:cs="Arial"/>
              </w:rPr>
              <w:t xml:space="preserve">Contaminación Microbiológica </w:t>
            </w:r>
          </w:p>
        </w:tc>
        <w:tc>
          <w:tcPr>
            <w:tcW w:w="1276" w:type="dxa"/>
            <w:vAlign w:val="center"/>
          </w:tcPr>
          <w:p w14:paraId="5FEC2226" w14:textId="77777777" w:rsidR="002B176F" w:rsidRDefault="002B176F" w:rsidP="002B176F">
            <w:pPr>
              <w:jc w:val="center"/>
              <w:rPr>
                <w:rFonts w:ascii="Arial" w:hAnsi="Arial" w:cs="Arial"/>
                <w:bCs/>
              </w:rPr>
            </w:pPr>
            <w:r>
              <w:rPr>
                <w:rFonts w:ascii="Arial" w:hAnsi="Arial" w:cs="Arial"/>
                <w:bCs/>
              </w:rPr>
              <w:t>Muy Alto</w:t>
            </w:r>
          </w:p>
        </w:tc>
        <w:tc>
          <w:tcPr>
            <w:tcW w:w="5386" w:type="dxa"/>
            <w:vAlign w:val="center"/>
          </w:tcPr>
          <w:p w14:paraId="00E6F66F" w14:textId="77777777" w:rsidR="002B176F" w:rsidRDefault="002B176F" w:rsidP="002B176F">
            <w:pPr>
              <w:rPr>
                <w:rFonts w:ascii="Arial" w:hAnsi="Arial" w:cs="Arial"/>
                <w:bCs/>
              </w:rPr>
            </w:pPr>
            <w:r>
              <w:rPr>
                <w:rFonts w:ascii="Arial" w:hAnsi="Arial" w:cs="Arial"/>
                <w:bCs/>
              </w:rPr>
              <w:t>Tener  un equipo de repuesto en caso de que alguno de lo instalados tenga una falla.</w:t>
            </w:r>
          </w:p>
        </w:tc>
      </w:tr>
    </w:tbl>
    <w:p w14:paraId="0F6153F0" w14:textId="77777777" w:rsidR="002B176F" w:rsidRPr="009142E9" w:rsidRDefault="002B176F" w:rsidP="002B176F">
      <w:pPr>
        <w:rPr>
          <w:ins w:id="40" w:author="Autor" w:date="2013-02-13T19:45:00Z"/>
          <w:rFonts w:ascii="Arial" w:hAnsi="Arial" w:cs="Arial"/>
        </w:rPr>
      </w:pPr>
    </w:p>
    <w:p w14:paraId="23DDD8B5" w14:textId="77777777" w:rsidR="002B176F" w:rsidRPr="009142E9" w:rsidRDefault="002B176F" w:rsidP="002B176F">
      <w:pPr>
        <w:rPr>
          <w:rFonts w:ascii="Arial" w:hAnsi="Arial" w:cs="Arial"/>
        </w:rPr>
      </w:pPr>
    </w:p>
    <w:bookmarkEnd w:id="38"/>
    <w:bookmarkEnd w:id="39"/>
    <w:p w14:paraId="10CF6C47" w14:textId="77777777" w:rsidR="002B176F" w:rsidRPr="009142E9" w:rsidRDefault="002B176F" w:rsidP="002B176F">
      <w:pPr>
        <w:rPr>
          <w:ins w:id="41" w:author="Autor" w:date="2013-02-13T19:44:00Z"/>
          <w:rFonts w:ascii="Arial" w:hAnsi="Arial" w:cs="Arial"/>
        </w:rPr>
      </w:pPr>
    </w:p>
    <w:tbl>
      <w:tblPr>
        <w:tblW w:w="10774" w:type="dxa"/>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4"/>
        <w:gridCol w:w="2268"/>
        <w:gridCol w:w="1276"/>
        <w:gridCol w:w="5386"/>
      </w:tblGrid>
      <w:tr w:rsidR="002B176F" w:rsidRPr="009142E9" w14:paraId="0A456070" w14:textId="77777777" w:rsidTr="002B176F">
        <w:tc>
          <w:tcPr>
            <w:tcW w:w="1844" w:type="dxa"/>
            <w:shd w:val="clear" w:color="auto" w:fill="FFCC99"/>
          </w:tcPr>
          <w:p w14:paraId="00798F14" w14:textId="77777777" w:rsidR="002B176F" w:rsidRPr="009142E9" w:rsidRDefault="002B176F" w:rsidP="002B176F">
            <w:pPr>
              <w:autoSpaceDE w:val="0"/>
              <w:autoSpaceDN w:val="0"/>
              <w:adjustRightInd w:val="0"/>
              <w:rPr>
                <w:rFonts w:ascii="Arial" w:hAnsi="Arial" w:cs="Arial"/>
                <w:b/>
                <w:bCs/>
              </w:rPr>
            </w:pPr>
            <w:r w:rsidRPr="009142E9">
              <w:rPr>
                <w:rFonts w:ascii="Arial" w:hAnsi="Arial" w:cs="Arial"/>
                <w:b/>
                <w:bCs/>
              </w:rPr>
              <w:t>Etapa del</w:t>
            </w:r>
          </w:p>
          <w:p w14:paraId="527296FB" w14:textId="77777777" w:rsidR="002B176F" w:rsidRPr="009142E9" w:rsidRDefault="002B176F" w:rsidP="002B176F">
            <w:pPr>
              <w:jc w:val="both"/>
              <w:rPr>
                <w:rFonts w:ascii="Arial" w:hAnsi="Arial" w:cs="Arial"/>
                <w:b/>
                <w:bCs/>
              </w:rPr>
            </w:pPr>
            <w:r w:rsidRPr="009142E9">
              <w:rPr>
                <w:rFonts w:ascii="Arial" w:hAnsi="Arial" w:cs="Arial"/>
                <w:b/>
                <w:bCs/>
              </w:rPr>
              <w:t>Proceso</w:t>
            </w:r>
          </w:p>
        </w:tc>
        <w:tc>
          <w:tcPr>
            <w:tcW w:w="2268" w:type="dxa"/>
            <w:shd w:val="clear" w:color="auto" w:fill="FFCC99"/>
          </w:tcPr>
          <w:p w14:paraId="1116F52D" w14:textId="77777777" w:rsidR="002B176F" w:rsidRPr="009142E9" w:rsidRDefault="002B176F" w:rsidP="002B176F">
            <w:pPr>
              <w:autoSpaceDE w:val="0"/>
              <w:autoSpaceDN w:val="0"/>
              <w:adjustRightInd w:val="0"/>
              <w:rPr>
                <w:rFonts w:ascii="Arial" w:hAnsi="Arial" w:cs="Arial"/>
                <w:b/>
                <w:bCs/>
              </w:rPr>
            </w:pPr>
            <w:r w:rsidRPr="009142E9">
              <w:rPr>
                <w:rFonts w:ascii="Arial" w:hAnsi="Arial" w:cs="Arial"/>
                <w:b/>
                <w:bCs/>
              </w:rPr>
              <w:t>Tipo de</w:t>
            </w:r>
          </w:p>
          <w:p w14:paraId="38C8840F" w14:textId="77777777" w:rsidR="002B176F" w:rsidRPr="009142E9" w:rsidRDefault="002B176F" w:rsidP="002B176F">
            <w:pPr>
              <w:jc w:val="both"/>
              <w:rPr>
                <w:rFonts w:ascii="Arial" w:hAnsi="Arial" w:cs="Arial"/>
                <w:b/>
                <w:bCs/>
              </w:rPr>
            </w:pPr>
            <w:r w:rsidRPr="009142E9">
              <w:rPr>
                <w:rFonts w:ascii="Arial" w:hAnsi="Arial" w:cs="Arial"/>
                <w:b/>
                <w:bCs/>
              </w:rPr>
              <w:t>Peligro</w:t>
            </w:r>
          </w:p>
        </w:tc>
        <w:tc>
          <w:tcPr>
            <w:tcW w:w="1276" w:type="dxa"/>
            <w:shd w:val="clear" w:color="auto" w:fill="FFCC99"/>
          </w:tcPr>
          <w:p w14:paraId="7F7EFC93" w14:textId="77777777" w:rsidR="002B176F" w:rsidRPr="009142E9" w:rsidRDefault="002B176F" w:rsidP="002B176F">
            <w:pPr>
              <w:jc w:val="both"/>
              <w:rPr>
                <w:rFonts w:ascii="Arial" w:hAnsi="Arial" w:cs="Arial"/>
                <w:b/>
                <w:bCs/>
              </w:rPr>
            </w:pPr>
            <w:r w:rsidRPr="009142E9">
              <w:rPr>
                <w:rFonts w:ascii="Arial" w:hAnsi="Arial" w:cs="Arial"/>
                <w:b/>
                <w:bCs/>
              </w:rPr>
              <w:t>Evaluación del Riesgo</w:t>
            </w:r>
          </w:p>
        </w:tc>
        <w:tc>
          <w:tcPr>
            <w:tcW w:w="5386" w:type="dxa"/>
            <w:shd w:val="clear" w:color="auto" w:fill="FFCC99"/>
          </w:tcPr>
          <w:p w14:paraId="45AC9E65" w14:textId="77777777" w:rsidR="002B176F" w:rsidRPr="009142E9" w:rsidRDefault="002B176F" w:rsidP="002B176F">
            <w:pPr>
              <w:jc w:val="both"/>
              <w:rPr>
                <w:rFonts w:ascii="Arial" w:hAnsi="Arial" w:cs="Arial"/>
                <w:b/>
                <w:bCs/>
              </w:rPr>
            </w:pPr>
            <w:r w:rsidRPr="009142E9">
              <w:rPr>
                <w:rFonts w:ascii="Arial" w:hAnsi="Arial" w:cs="Arial"/>
                <w:b/>
                <w:bCs/>
              </w:rPr>
              <w:t>Medida de Control propuesta</w:t>
            </w:r>
          </w:p>
        </w:tc>
      </w:tr>
      <w:tr w:rsidR="002B176F" w:rsidRPr="009142E9" w14:paraId="6934BB9A" w14:textId="77777777" w:rsidTr="002B176F">
        <w:trPr>
          <w:trHeight w:val="543"/>
        </w:trPr>
        <w:tc>
          <w:tcPr>
            <w:tcW w:w="1844" w:type="dxa"/>
            <w:vMerge w:val="restart"/>
            <w:vAlign w:val="center"/>
          </w:tcPr>
          <w:p w14:paraId="229150B4" w14:textId="77777777" w:rsidR="002B176F" w:rsidRPr="009142E9" w:rsidRDefault="002B176F" w:rsidP="002B176F">
            <w:pPr>
              <w:ind w:right="-252"/>
              <w:rPr>
                <w:rFonts w:ascii="Arial" w:hAnsi="Arial" w:cs="Arial"/>
                <w:b/>
                <w:bCs/>
              </w:rPr>
            </w:pPr>
            <w:r>
              <w:rPr>
                <w:rFonts w:ascii="Arial" w:hAnsi="Arial" w:cs="Arial"/>
                <w:b/>
                <w:bCs/>
              </w:rPr>
              <w:t>SUMINISTRO</w:t>
            </w:r>
          </w:p>
        </w:tc>
        <w:tc>
          <w:tcPr>
            <w:tcW w:w="2268" w:type="dxa"/>
            <w:vAlign w:val="center"/>
          </w:tcPr>
          <w:p w14:paraId="3BD1BCB8" w14:textId="77777777" w:rsidR="002B176F" w:rsidRPr="009142E9" w:rsidRDefault="002B176F" w:rsidP="002B176F">
            <w:pPr>
              <w:jc w:val="both"/>
              <w:rPr>
                <w:rFonts w:ascii="Arial" w:hAnsi="Arial" w:cs="Arial"/>
                <w:bCs/>
              </w:rPr>
            </w:pPr>
            <w:r>
              <w:rPr>
                <w:rFonts w:ascii="Arial" w:hAnsi="Arial" w:cs="Arial"/>
              </w:rPr>
              <w:t>Contaminación microbiológica</w:t>
            </w:r>
          </w:p>
        </w:tc>
        <w:tc>
          <w:tcPr>
            <w:tcW w:w="1276" w:type="dxa"/>
            <w:vAlign w:val="center"/>
          </w:tcPr>
          <w:p w14:paraId="7841A293" w14:textId="77777777" w:rsidR="002B176F" w:rsidRPr="009142E9" w:rsidRDefault="002B176F" w:rsidP="002B176F">
            <w:pPr>
              <w:jc w:val="center"/>
              <w:rPr>
                <w:rFonts w:ascii="Arial" w:hAnsi="Arial" w:cs="Arial"/>
                <w:bCs/>
              </w:rPr>
            </w:pPr>
            <w:r>
              <w:rPr>
                <w:rFonts w:ascii="Arial" w:hAnsi="Arial" w:cs="Arial"/>
                <w:bCs/>
              </w:rPr>
              <w:t>Alto</w:t>
            </w:r>
          </w:p>
        </w:tc>
        <w:tc>
          <w:tcPr>
            <w:tcW w:w="5386" w:type="dxa"/>
            <w:vAlign w:val="center"/>
          </w:tcPr>
          <w:p w14:paraId="0906E967" w14:textId="77777777" w:rsidR="002B176F" w:rsidRPr="009142E9" w:rsidRDefault="002B176F" w:rsidP="002B176F">
            <w:pPr>
              <w:rPr>
                <w:rFonts w:ascii="Arial" w:hAnsi="Arial" w:cs="Arial"/>
                <w:bCs/>
              </w:rPr>
            </w:pPr>
            <w:r>
              <w:rPr>
                <w:rFonts w:ascii="Arial" w:hAnsi="Arial" w:cs="Arial"/>
                <w:bCs/>
              </w:rPr>
              <w:t xml:space="preserve">Realizar los análisis correspondientes </w:t>
            </w:r>
          </w:p>
        </w:tc>
      </w:tr>
      <w:tr w:rsidR="002B176F" w:rsidRPr="009142E9" w14:paraId="2728535B" w14:textId="77777777" w:rsidTr="002B176F">
        <w:trPr>
          <w:trHeight w:val="543"/>
        </w:trPr>
        <w:tc>
          <w:tcPr>
            <w:tcW w:w="1844" w:type="dxa"/>
            <w:vMerge/>
            <w:vAlign w:val="center"/>
          </w:tcPr>
          <w:p w14:paraId="270E0313" w14:textId="77777777" w:rsidR="002B176F" w:rsidRPr="009142E9" w:rsidRDefault="002B176F" w:rsidP="002B176F">
            <w:pPr>
              <w:ind w:right="-252"/>
              <w:rPr>
                <w:rFonts w:ascii="Arial" w:hAnsi="Arial" w:cs="Arial"/>
                <w:b/>
                <w:bCs/>
              </w:rPr>
            </w:pPr>
          </w:p>
        </w:tc>
        <w:tc>
          <w:tcPr>
            <w:tcW w:w="2268" w:type="dxa"/>
            <w:vAlign w:val="center"/>
          </w:tcPr>
          <w:p w14:paraId="5F98BA9B" w14:textId="77777777" w:rsidR="002B176F" w:rsidRPr="009142E9" w:rsidRDefault="002B176F" w:rsidP="002B176F">
            <w:pPr>
              <w:jc w:val="both"/>
              <w:rPr>
                <w:rFonts w:ascii="Arial" w:hAnsi="Arial" w:cs="Arial"/>
                <w:bCs/>
              </w:rPr>
            </w:pPr>
            <w:r>
              <w:rPr>
                <w:rFonts w:ascii="Arial" w:hAnsi="Arial" w:cs="Arial"/>
              </w:rPr>
              <w:t>Deficiencia en suministro</w:t>
            </w:r>
          </w:p>
        </w:tc>
        <w:tc>
          <w:tcPr>
            <w:tcW w:w="1276" w:type="dxa"/>
            <w:vAlign w:val="center"/>
          </w:tcPr>
          <w:p w14:paraId="013BA9D3" w14:textId="77777777" w:rsidR="002B176F" w:rsidRPr="009142E9" w:rsidRDefault="002B176F" w:rsidP="002B176F">
            <w:pPr>
              <w:jc w:val="center"/>
              <w:rPr>
                <w:rFonts w:ascii="Arial" w:hAnsi="Arial" w:cs="Arial"/>
                <w:bCs/>
              </w:rPr>
            </w:pPr>
            <w:r>
              <w:rPr>
                <w:rFonts w:ascii="Arial" w:hAnsi="Arial" w:cs="Arial"/>
                <w:bCs/>
              </w:rPr>
              <w:t>Medio</w:t>
            </w:r>
          </w:p>
        </w:tc>
        <w:tc>
          <w:tcPr>
            <w:tcW w:w="5386" w:type="dxa"/>
            <w:vAlign w:val="center"/>
          </w:tcPr>
          <w:p w14:paraId="68EEAB23" w14:textId="77777777" w:rsidR="002B176F" w:rsidRPr="009142E9" w:rsidRDefault="002B176F" w:rsidP="002B176F">
            <w:pPr>
              <w:rPr>
                <w:rFonts w:ascii="Arial" w:hAnsi="Arial" w:cs="Arial"/>
                <w:bCs/>
              </w:rPr>
            </w:pPr>
            <w:r>
              <w:rPr>
                <w:rFonts w:ascii="Arial" w:hAnsi="Arial" w:cs="Arial"/>
                <w:bCs/>
              </w:rPr>
              <w:t xml:space="preserve">Realizar las reparaciones de fugas de red y dar mantenimiento a válvulas </w:t>
            </w:r>
          </w:p>
        </w:tc>
      </w:tr>
      <w:tr w:rsidR="002B176F" w:rsidRPr="009142E9" w14:paraId="593B5936" w14:textId="77777777" w:rsidTr="002B176F">
        <w:trPr>
          <w:trHeight w:val="566"/>
        </w:trPr>
        <w:tc>
          <w:tcPr>
            <w:tcW w:w="1844" w:type="dxa"/>
            <w:vMerge/>
            <w:vAlign w:val="center"/>
          </w:tcPr>
          <w:p w14:paraId="51128FBE" w14:textId="77777777" w:rsidR="002B176F" w:rsidRPr="009142E9" w:rsidRDefault="002B176F" w:rsidP="002B176F">
            <w:pPr>
              <w:rPr>
                <w:rFonts w:ascii="Arial" w:hAnsi="Arial" w:cs="Arial"/>
                <w:bCs/>
              </w:rPr>
            </w:pPr>
          </w:p>
        </w:tc>
        <w:tc>
          <w:tcPr>
            <w:tcW w:w="2268" w:type="dxa"/>
            <w:vAlign w:val="center"/>
          </w:tcPr>
          <w:p w14:paraId="50214304" w14:textId="77777777" w:rsidR="002B176F" w:rsidRPr="009142E9" w:rsidRDefault="002B176F" w:rsidP="002B176F">
            <w:pPr>
              <w:rPr>
                <w:rFonts w:ascii="Arial" w:hAnsi="Arial" w:cs="Arial"/>
                <w:bCs/>
              </w:rPr>
            </w:pPr>
            <w:r>
              <w:rPr>
                <w:rFonts w:ascii="Arial" w:hAnsi="Arial" w:cs="Arial"/>
              </w:rPr>
              <w:t>Deficiencia en suministro, mal uso del agua</w:t>
            </w:r>
          </w:p>
        </w:tc>
        <w:tc>
          <w:tcPr>
            <w:tcW w:w="1276" w:type="dxa"/>
            <w:vAlign w:val="center"/>
          </w:tcPr>
          <w:p w14:paraId="2714C5E0" w14:textId="77777777" w:rsidR="002B176F" w:rsidRPr="009142E9" w:rsidRDefault="002B176F" w:rsidP="002B176F">
            <w:pPr>
              <w:jc w:val="center"/>
              <w:rPr>
                <w:rFonts w:ascii="Arial" w:hAnsi="Arial" w:cs="Arial"/>
                <w:bCs/>
              </w:rPr>
            </w:pPr>
            <w:r>
              <w:rPr>
                <w:rFonts w:ascii="Arial" w:hAnsi="Arial" w:cs="Arial"/>
                <w:bCs/>
              </w:rPr>
              <w:t>Bajo</w:t>
            </w:r>
          </w:p>
        </w:tc>
        <w:tc>
          <w:tcPr>
            <w:tcW w:w="5386" w:type="dxa"/>
            <w:vAlign w:val="center"/>
          </w:tcPr>
          <w:p w14:paraId="62F7D88C" w14:textId="77777777" w:rsidR="002B176F" w:rsidRPr="009142E9" w:rsidRDefault="002B176F" w:rsidP="002B176F">
            <w:pPr>
              <w:rPr>
                <w:rFonts w:ascii="Arial" w:hAnsi="Arial" w:cs="Arial"/>
                <w:bCs/>
              </w:rPr>
            </w:pPr>
            <w:r>
              <w:rPr>
                <w:rFonts w:ascii="Arial" w:hAnsi="Arial" w:cs="Arial"/>
                <w:bCs/>
              </w:rPr>
              <w:t>Dar platicas o conferencias sobre el uso y cuidado del agua</w:t>
            </w:r>
          </w:p>
        </w:tc>
      </w:tr>
    </w:tbl>
    <w:p w14:paraId="54DA4B1A" w14:textId="77777777" w:rsidR="002B176F" w:rsidRDefault="002B176F" w:rsidP="002B176F">
      <w:pPr>
        <w:pStyle w:val="Ttulo2"/>
        <w:rPr>
          <w:rFonts w:ascii="Arial" w:hAnsi="Arial" w:cs="Arial"/>
          <w:b w:val="0"/>
          <w:bCs w:val="0"/>
          <w:caps/>
          <w:sz w:val="24"/>
          <w:szCs w:val="24"/>
          <w:lang w:val="es-CO" w:eastAsia="es-ES"/>
        </w:rPr>
        <w:sectPr w:rsidR="002B176F" w:rsidSect="002B176F">
          <w:footerReference w:type="even" r:id="rId7"/>
          <w:footerReference w:type="default" r:id="rId8"/>
          <w:headerReference w:type="first" r:id="rId9"/>
          <w:footerReference w:type="first" r:id="rId10"/>
          <w:pgSz w:w="12240" w:h="15840" w:code="1"/>
          <w:pgMar w:top="1417" w:right="1701" w:bottom="1417" w:left="1701" w:header="0" w:footer="964" w:gutter="0"/>
          <w:pgNumType w:start="1"/>
          <w:cols w:space="720"/>
          <w:titlePg/>
          <w:docGrid w:linePitch="218"/>
        </w:sectPr>
      </w:pPr>
    </w:p>
    <w:p w14:paraId="55800028" w14:textId="77777777" w:rsidR="00BB26E6" w:rsidRDefault="000B7C15" w:rsidP="00BB26E6">
      <w:pPr>
        <w:rPr>
          <w:rFonts w:ascii="Arial" w:hAnsi="Arial" w:cs="Arial"/>
          <w:b/>
          <w:sz w:val="28"/>
        </w:rPr>
      </w:pPr>
      <w:r>
        <w:rPr>
          <w:rFonts w:ascii="Arial" w:hAnsi="Arial" w:cs="Arial"/>
          <w:b/>
          <w:sz w:val="28"/>
        </w:rPr>
        <w:lastRenderedPageBreak/>
        <w:t>CONCLUSION</w:t>
      </w:r>
    </w:p>
    <w:p w14:paraId="2A92E4F6" w14:textId="77777777" w:rsidR="002C5D99" w:rsidRDefault="002C5D99" w:rsidP="00BB26E6">
      <w:pPr>
        <w:rPr>
          <w:rFonts w:ascii="Arial" w:hAnsi="Arial" w:cs="Arial"/>
          <w:b/>
          <w:sz w:val="28"/>
        </w:rPr>
      </w:pPr>
    </w:p>
    <w:p w14:paraId="60667075" w14:textId="77777777" w:rsidR="002C5D99" w:rsidRDefault="002C5D99" w:rsidP="002C5D99">
      <w:pPr>
        <w:jc w:val="both"/>
        <w:rPr>
          <w:rFonts w:ascii="Arial" w:hAnsi="Arial" w:cs="Arial"/>
          <w:lang w:val="es-AR"/>
        </w:rPr>
      </w:pPr>
      <w:r w:rsidRPr="009142E9">
        <w:rPr>
          <w:rFonts w:ascii="Arial" w:hAnsi="Arial" w:cs="Arial"/>
        </w:rPr>
        <w:t xml:space="preserve">En el </w:t>
      </w:r>
      <w:r w:rsidRPr="009142E9">
        <w:rPr>
          <w:rFonts w:ascii="Arial" w:hAnsi="Arial" w:cs="Arial"/>
          <w:lang w:val="es-AR"/>
        </w:rPr>
        <w:t xml:space="preserve">desarrollo </w:t>
      </w:r>
      <w:r>
        <w:rPr>
          <w:rFonts w:ascii="Arial" w:hAnsi="Arial" w:cs="Arial"/>
          <w:lang w:val="es-AR"/>
        </w:rPr>
        <w:t xml:space="preserve">de esta </w:t>
      </w:r>
      <w:r w:rsidRPr="009142E9">
        <w:rPr>
          <w:rFonts w:ascii="Arial" w:hAnsi="Arial" w:cs="Arial"/>
          <w:lang w:val="es-AR"/>
        </w:rPr>
        <w:t>se adaptó la metodología original de la OMS, sin perjuicio del contenido, para que pudiese ser comprendida por el personal del ayuntamiento que opera el sistema  y los usuarios del mismo</w:t>
      </w:r>
      <w:r>
        <w:rPr>
          <w:rFonts w:ascii="Arial" w:hAnsi="Arial" w:cs="Arial"/>
          <w:lang w:val="es-AR"/>
        </w:rPr>
        <w:t>.</w:t>
      </w:r>
    </w:p>
    <w:p w14:paraId="54F51018" w14:textId="77777777" w:rsidR="002C5D99" w:rsidRDefault="002C5D99" w:rsidP="002C5D99">
      <w:pPr>
        <w:jc w:val="both"/>
        <w:rPr>
          <w:rFonts w:ascii="Arial" w:hAnsi="Arial" w:cs="Arial"/>
          <w:lang w:val="es-AR"/>
        </w:rPr>
      </w:pPr>
    </w:p>
    <w:p w14:paraId="58774F85" w14:textId="1039307E" w:rsidR="002C5D99" w:rsidRPr="002C5D99" w:rsidRDefault="002C5D99" w:rsidP="002C5D99">
      <w:pPr>
        <w:jc w:val="both"/>
        <w:rPr>
          <w:rFonts w:ascii="Arial" w:hAnsi="Arial" w:cs="Arial"/>
          <w:spacing w:val="-5"/>
        </w:rPr>
      </w:pPr>
      <w:r w:rsidRPr="002C5D99">
        <w:rPr>
          <w:rFonts w:ascii="Arial" w:hAnsi="Arial" w:cs="Arial"/>
          <w:spacing w:val="-5"/>
        </w:rPr>
        <w:t>Esta herramienta estará siendo utilizada por los operadores del sistema de agua en la Gestión de Riesgos Sanitarios, Ambientales, Tecnológicos y para la Sostenibilidad de</w:t>
      </w:r>
      <w:r w:rsidR="00833490">
        <w:rPr>
          <w:rFonts w:ascii="Arial" w:hAnsi="Arial" w:cs="Arial"/>
          <w:spacing w:val="-5"/>
        </w:rPr>
        <w:t>l Sistema de agua, y contribuyo</w:t>
      </w:r>
      <w:r w:rsidRPr="002C5D99">
        <w:rPr>
          <w:rFonts w:ascii="Arial" w:hAnsi="Arial" w:cs="Arial"/>
          <w:spacing w:val="-5"/>
        </w:rPr>
        <w:t xml:space="preserve"> a:</w:t>
      </w:r>
    </w:p>
    <w:p w14:paraId="7432833F" w14:textId="77777777" w:rsidR="002C5D99" w:rsidRPr="009142E9" w:rsidRDefault="002C5D99" w:rsidP="002C5D99">
      <w:pPr>
        <w:pStyle w:val="Sinespaciado1"/>
        <w:jc w:val="both"/>
        <w:rPr>
          <w:rFonts w:ascii="Arial" w:hAnsi="Arial" w:cs="Arial"/>
          <w:spacing w:val="-5"/>
          <w:sz w:val="24"/>
          <w:szCs w:val="24"/>
          <w:lang w:val="es-ES"/>
        </w:rPr>
      </w:pPr>
    </w:p>
    <w:p w14:paraId="50E1F13C" w14:textId="77777777" w:rsidR="002C5D99" w:rsidRDefault="002C5D99" w:rsidP="002C5D99">
      <w:pPr>
        <w:pStyle w:val="Sinespaciado1"/>
        <w:numPr>
          <w:ilvl w:val="0"/>
          <w:numId w:val="10"/>
        </w:numPr>
        <w:jc w:val="both"/>
        <w:rPr>
          <w:rFonts w:ascii="Arial" w:hAnsi="Arial" w:cs="Arial"/>
          <w:spacing w:val="-5"/>
          <w:sz w:val="24"/>
          <w:szCs w:val="24"/>
        </w:rPr>
      </w:pPr>
      <w:r w:rsidRPr="009142E9">
        <w:rPr>
          <w:rFonts w:ascii="Arial" w:hAnsi="Arial" w:cs="Arial"/>
          <w:spacing w:val="-5"/>
          <w:sz w:val="24"/>
          <w:szCs w:val="24"/>
        </w:rPr>
        <w:t xml:space="preserve">Identificar las amenazas naturales en todo el sistema </w:t>
      </w:r>
    </w:p>
    <w:p w14:paraId="06F073A0" w14:textId="77777777" w:rsidR="002C5D99" w:rsidRPr="009142E9" w:rsidRDefault="002C5D99" w:rsidP="002C5D99">
      <w:pPr>
        <w:pStyle w:val="Sinespaciado1"/>
        <w:ind w:left="502"/>
        <w:jc w:val="both"/>
        <w:rPr>
          <w:rFonts w:ascii="Arial" w:hAnsi="Arial" w:cs="Arial"/>
          <w:spacing w:val="-5"/>
          <w:sz w:val="24"/>
          <w:szCs w:val="24"/>
        </w:rPr>
      </w:pPr>
    </w:p>
    <w:p w14:paraId="51907905" w14:textId="77777777" w:rsidR="002C5D99" w:rsidRDefault="002C5D99" w:rsidP="002C5D99">
      <w:pPr>
        <w:numPr>
          <w:ilvl w:val="0"/>
          <w:numId w:val="10"/>
        </w:numPr>
        <w:tabs>
          <w:tab w:val="left" w:pos="560"/>
        </w:tabs>
        <w:jc w:val="both"/>
        <w:rPr>
          <w:rFonts w:ascii="Arial" w:hAnsi="Arial" w:cs="Arial"/>
          <w:spacing w:val="-5"/>
        </w:rPr>
      </w:pPr>
      <w:r w:rsidRPr="009142E9">
        <w:rPr>
          <w:rFonts w:ascii="Arial" w:hAnsi="Arial" w:cs="Arial"/>
          <w:spacing w:val="-5"/>
        </w:rPr>
        <w:t xml:space="preserve">Identificar los componentes del sistema que necesitan inversión para mejorarlos. </w:t>
      </w:r>
    </w:p>
    <w:p w14:paraId="2E7FA1FD" w14:textId="77777777" w:rsidR="002C5D99" w:rsidRDefault="002C5D99" w:rsidP="002C5D99">
      <w:pPr>
        <w:tabs>
          <w:tab w:val="left" w:pos="560"/>
        </w:tabs>
        <w:jc w:val="both"/>
        <w:rPr>
          <w:rFonts w:ascii="Arial" w:hAnsi="Arial" w:cs="Arial"/>
          <w:spacing w:val="-5"/>
        </w:rPr>
      </w:pPr>
    </w:p>
    <w:p w14:paraId="71763356" w14:textId="77777777" w:rsidR="002C5D99" w:rsidRPr="009142E9" w:rsidRDefault="002C5D99" w:rsidP="002C5D99">
      <w:pPr>
        <w:tabs>
          <w:tab w:val="left" w:pos="560"/>
        </w:tabs>
        <w:ind w:left="502"/>
        <w:jc w:val="both"/>
        <w:rPr>
          <w:rFonts w:ascii="Arial" w:hAnsi="Arial" w:cs="Arial"/>
          <w:spacing w:val="-5"/>
        </w:rPr>
      </w:pPr>
    </w:p>
    <w:p w14:paraId="5E9C4E92" w14:textId="77777777" w:rsidR="002C5D99" w:rsidRDefault="002C5D99" w:rsidP="002C5D99">
      <w:pPr>
        <w:numPr>
          <w:ilvl w:val="0"/>
          <w:numId w:val="10"/>
        </w:numPr>
        <w:tabs>
          <w:tab w:val="left" w:pos="560"/>
        </w:tabs>
        <w:jc w:val="both"/>
        <w:rPr>
          <w:rFonts w:ascii="Arial" w:hAnsi="Arial" w:cs="Arial"/>
          <w:spacing w:val="-5"/>
        </w:rPr>
      </w:pPr>
      <w:r w:rsidRPr="009142E9">
        <w:rPr>
          <w:rFonts w:ascii="Arial" w:hAnsi="Arial" w:cs="Arial"/>
          <w:spacing w:val="-5"/>
        </w:rPr>
        <w:t>Identificar aspectos administrativos que inciden en la adecuada operación y mantenimiento del sistema.</w:t>
      </w:r>
    </w:p>
    <w:p w14:paraId="2D7F1946" w14:textId="77777777" w:rsidR="002C5D99" w:rsidRDefault="002C5D99" w:rsidP="002C5D99">
      <w:pPr>
        <w:tabs>
          <w:tab w:val="left" w:pos="560"/>
        </w:tabs>
        <w:ind w:left="502"/>
        <w:jc w:val="both"/>
        <w:rPr>
          <w:rFonts w:ascii="Arial" w:hAnsi="Arial" w:cs="Arial"/>
          <w:spacing w:val="-5"/>
        </w:rPr>
      </w:pPr>
    </w:p>
    <w:p w14:paraId="7FF94AEC" w14:textId="77777777" w:rsidR="002C5D99" w:rsidRPr="009142E9" w:rsidRDefault="002C5D99" w:rsidP="002C5D99">
      <w:pPr>
        <w:numPr>
          <w:ilvl w:val="0"/>
          <w:numId w:val="10"/>
        </w:numPr>
        <w:tabs>
          <w:tab w:val="left" w:pos="560"/>
        </w:tabs>
        <w:jc w:val="both"/>
        <w:rPr>
          <w:rFonts w:ascii="Arial" w:hAnsi="Arial" w:cs="Arial"/>
          <w:spacing w:val="-5"/>
        </w:rPr>
      </w:pPr>
      <w:r w:rsidRPr="009142E9">
        <w:rPr>
          <w:rFonts w:ascii="Arial" w:hAnsi="Arial" w:cs="Arial"/>
          <w:spacing w:val="-5"/>
        </w:rPr>
        <w:t>Presupuestar o gestionar recursos para hacer reparaciones y actividades específicas que mejoren la infraestructura del sistema de agua</w:t>
      </w:r>
    </w:p>
    <w:p w14:paraId="19BC3E4A" w14:textId="77777777" w:rsidR="002C5D99" w:rsidRPr="009142E9" w:rsidRDefault="002C5D99" w:rsidP="002C5D99">
      <w:pPr>
        <w:tabs>
          <w:tab w:val="left" w:pos="560"/>
        </w:tabs>
        <w:ind w:left="160"/>
        <w:jc w:val="both"/>
        <w:rPr>
          <w:rFonts w:ascii="Arial" w:hAnsi="Arial" w:cs="Arial"/>
          <w:color w:val="FFC000"/>
          <w:lang w:eastAsia="es-CO"/>
        </w:rPr>
      </w:pPr>
    </w:p>
    <w:p w14:paraId="65AE6EC7" w14:textId="77777777" w:rsidR="002C5D99" w:rsidRDefault="002C5D99" w:rsidP="002C5D99">
      <w:pPr>
        <w:pStyle w:val="Textodecuerpo"/>
        <w:spacing w:after="0"/>
        <w:rPr>
          <w:rFonts w:ascii="Arial" w:hAnsi="Arial" w:cs="Arial"/>
          <w:spacing w:val="0"/>
          <w:szCs w:val="24"/>
        </w:rPr>
      </w:pPr>
      <w:r>
        <w:rPr>
          <w:rFonts w:ascii="Arial" w:hAnsi="Arial" w:cs="Arial"/>
          <w:spacing w:val="0"/>
          <w:szCs w:val="24"/>
        </w:rPr>
        <w:t>Este trabajo ayudara a mejorar la</w:t>
      </w:r>
      <w:r w:rsidRPr="009142E9">
        <w:rPr>
          <w:rFonts w:ascii="Arial" w:hAnsi="Arial" w:cs="Arial"/>
          <w:spacing w:val="0"/>
          <w:szCs w:val="24"/>
        </w:rPr>
        <w:t xml:space="preserve"> Operación y Mantenimiento del Sistema de agua de la cabecera municipal de </w:t>
      </w:r>
      <w:r>
        <w:rPr>
          <w:rFonts w:ascii="Arial" w:hAnsi="Arial" w:cs="Arial"/>
          <w:spacing w:val="0"/>
          <w:szCs w:val="24"/>
        </w:rPr>
        <w:t xml:space="preserve">Huixtla </w:t>
      </w:r>
      <w:r w:rsidRPr="009142E9">
        <w:rPr>
          <w:rFonts w:ascii="Arial" w:hAnsi="Arial" w:cs="Arial"/>
          <w:spacing w:val="0"/>
          <w:szCs w:val="24"/>
        </w:rPr>
        <w:t xml:space="preserve">y por ende mejorará la calidad de la prestación de los servicios de agua y saneamiento y finalmente se suministrará a la población agua apta para el consumo humano. </w:t>
      </w:r>
    </w:p>
    <w:p w14:paraId="6FDCB696" w14:textId="77777777" w:rsidR="002C5D99" w:rsidRDefault="002C5D99" w:rsidP="002C5D99">
      <w:pPr>
        <w:pStyle w:val="Textodecuerpo"/>
        <w:spacing w:after="0"/>
        <w:rPr>
          <w:rFonts w:ascii="Arial" w:hAnsi="Arial" w:cs="Arial"/>
          <w:spacing w:val="0"/>
          <w:szCs w:val="24"/>
        </w:rPr>
      </w:pPr>
    </w:p>
    <w:p w14:paraId="015580B9" w14:textId="77777777" w:rsidR="002C5D99" w:rsidRDefault="002C5D99" w:rsidP="002C5D99">
      <w:pPr>
        <w:pStyle w:val="Textodecuerpo"/>
        <w:spacing w:after="0"/>
        <w:rPr>
          <w:rFonts w:ascii="Arial" w:hAnsi="Arial" w:cs="Arial"/>
          <w:spacing w:val="0"/>
          <w:szCs w:val="24"/>
        </w:rPr>
      </w:pPr>
    </w:p>
    <w:p w14:paraId="4837DFCC" w14:textId="77777777" w:rsidR="002C5D99" w:rsidRDefault="002C5D99" w:rsidP="002C5D99">
      <w:pPr>
        <w:pStyle w:val="Textodecuerpo"/>
        <w:spacing w:after="0"/>
        <w:rPr>
          <w:rFonts w:ascii="Arial" w:hAnsi="Arial" w:cs="Arial"/>
          <w:spacing w:val="0"/>
          <w:szCs w:val="24"/>
        </w:rPr>
      </w:pPr>
    </w:p>
    <w:p w14:paraId="22915D7E" w14:textId="77777777" w:rsidR="002C5D99" w:rsidRDefault="002C5D99" w:rsidP="002C5D99">
      <w:pPr>
        <w:pStyle w:val="Textodecuerpo"/>
        <w:spacing w:after="0"/>
        <w:rPr>
          <w:rFonts w:ascii="Arial" w:hAnsi="Arial" w:cs="Arial"/>
          <w:spacing w:val="0"/>
          <w:szCs w:val="24"/>
        </w:rPr>
      </w:pPr>
    </w:p>
    <w:p w14:paraId="3DBC7B8C" w14:textId="77777777" w:rsidR="002C5D99" w:rsidRDefault="002C5D99" w:rsidP="002C5D99">
      <w:pPr>
        <w:pStyle w:val="Textodecuerpo"/>
        <w:spacing w:after="0"/>
        <w:rPr>
          <w:rFonts w:ascii="Arial" w:hAnsi="Arial" w:cs="Arial"/>
          <w:spacing w:val="0"/>
          <w:szCs w:val="24"/>
        </w:rPr>
      </w:pPr>
    </w:p>
    <w:p w14:paraId="02DC7C5C" w14:textId="77777777" w:rsidR="002C5D99" w:rsidRDefault="002C5D99" w:rsidP="002C5D99">
      <w:pPr>
        <w:pStyle w:val="Textodecuerpo"/>
        <w:spacing w:after="0"/>
        <w:rPr>
          <w:rFonts w:ascii="Arial" w:hAnsi="Arial" w:cs="Arial"/>
          <w:spacing w:val="0"/>
          <w:szCs w:val="24"/>
        </w:rPr>
      </w:pPr>
    </w:p>
    <w:p w14:paraId="5F9B885F" w14:textId="77777777" w:rsidR="002C5D99" w:rsidRDefault="002C5D99" w:rsidP="002C5D99">
      <w:pPr>
        <w:pStyle w:val="Textodecuerpo"/>
        <w:spacing w:after="0"/>
        <w:rPr>
          <w:rFonts w:ascii="Arial" w:hAnsi="Arial" w:cs="Arial"/>
          <w:spacing w:val="0"/>
          <w:szCs w:val="24"/>
        </w:rPr>
      </w:pPr>
    </w:p>
    <w:p w14:paraId="6CCB9222" w14:textId="77777777" w:rsidR="002C5D99" w:rsidRDefault="002C5D99" w:rsidP="002C5D99">
      <w:pPr>
        <w:pStyle w:val="Textodecuerpo"/>
        <w:spacing w:after="0"/>
        <w:rPr>
          <w:rFonts w:ascii="Arial" w:hAnsi="Arial" w:cs="Arial"/>
          <w:spacing w:val="0"/>
          <w:szCs w:val="24"/>
        </w:rPr>
      </w:pPr>
    </w:p>
    <w:p w14:paraId="58B2093A" w14:textId="77777777" w:rsidR="002C5D99" w:rsidRDefault="002C5D99" w:rsidP="002C5D99">
      <w:pPr>
        <w:pStyle w:val="Textodecuerpo"/>
        <w:spacing w:after="0"/>
        <w:rPr>
          <w:rFonts w:ascii="Arial" w:hAnsi="Arial" w:cs="Arial"/>
          <w:spacing w:val="0"/>
          <w:szCs w:val="24"/>
        </w:rPr>
      </w:pPr>
    </w:p>
    <w:p w14:paraId="4118DF0C" w14:textId="77777777" w:rsidR="002C5D99" w:rsidRDefault="002C5D99" w:rsidP="002C5D99">
      <w:pPr>
        <w:pStyle w:val="Textodecuerpo"/>
        <w:spacing w:after="0"/>
        <w:rPr>
          <w:rFonts w:ascii="Arial" w:hAnsi="Arial" w:cs="Arial"/>
          <w:spacing w:val="0"/>
          <w:szCs w:val="24"/>
        </w:rPr>
      </w:pPr>
    </w:p>
    <w:p w14:paraId="72319531" w14:textId="77777777" w:rsidR="002C5D99" w:rsidRDefault="002C5D99" w:rsidP="002C5D99">
      <w:pPr>
        <w:pStyle w:val="Textodecuerpo"/>
        <w:spacing w:after="0"/>
        <w:rPr>
          <w:rFonts w:ascii="Arial" w:hAnsi="Arial" w:cs="Arial"/>
          <w:spacing w:val="0"/>
          <w:szCs w:val="24"/>
        </w:rPr>
      </w:pPr>
    </w:p>
    <w:p w14:paraId="73355DBA" w14:textId="77777777" w:rsidR="002C5D99" w:rsidRDefault="002C5D99" w:rsidP="002C5D99">
      <w:pPr>
        <w:pStyle w:val="Textodecuerpo"/>
        <w:spacing w:after="0"/>
        <w:rPr>
          <w:rFonts w:ascii="Arial" w:hAnsi="Arial" w:cs="Arial"/>
          <w:spacing w:val="0"/>
          <w:szCs w:val="24"/>
        </w:rPr>
      </w:pPr>
    </w:p>
    <w:p w14:paraId="61599C2F" w14:textId="77777777" w:rsidR="002C5D99" w:rsidRDefault="002C5D99" w:rsidP="002C5D99">
      <w:pPr>
        <w:pStyle w:val="Textodecuerpo"/>
        <w:spacing w:after="0"/>
        <w:rPr>
          <w:rFonts w:ascii="Arial" w:hAnsi="Arial" w:cs="Arial"/>
          <w:spacing w:val="0"/>
          <w:szCs w:val="24"/>
        </w:rPr>
      </w:pPr>
    </w:p>
    <w:p w14:paraId="45C99B67" w14:textId="77777777" w:rsidR="002C5D99" w:rsidRDefault="002C5D99" w:rsidP="002C5D99">
      <w:pPr>
        <w:pStyle w:val="Textodecuerpo"/>
        <w:spacing w:after="0"/>
        <w:rPr>
          <w:rFonts w:ascii="Arial" w:hAnsi="Arial" w:cs="Arial"/>
          <w:spacing w:val="0"/>
          <w:szCs w:val="24"/>
        </w:rPr>
      </w:pPr>
    </w:p>
    <w:p w14:paraId="625BA092" w14:textId="77777777" w:rsidR="002C5D99" w:rsidRDefault="002C5D99" w:rsidP="002C5D99">
      <w:pPr>
        <w:pStyle w:val="Textodecuerpo"/>
        <w:spacing w:after="0"/>
        <w:rPr>
          <w:rFonts w:ascii="Arial" w:hAnsi="Arial" w:cs="Arial"/>
          <w:spacing w:val="0"/>
          <w:szCs w:val="24"/>
        </w:rPr>
      </w:pPr>
    </w:p>
    <w:p w14:paraId="702BFF4A" w14:textId="77777777" w:rsidR="002C5D99" w:rsidRDefault="002C5D99" w:rsidP="002C5D99">
      <w:pPr>
        <w:pStyle w:val="Textodecuerpo"/>
        <w:spacing w:after="0"/>
        <w:rPr>
          <w:rFonts w:ascii="Arial" w:hAnsi="Arial" w:cs="Arial"/>
          <w:spacing w:val="0"/>
          <w:szCs w:val="24"/>
        </w:rPr>
      </w:pPr>
    </w:p>
    <w:p w14:paraId="62EDBC8E" w14:textId="77777777" w:rsidR="002C5D99" w:rsidRDefault="002C5D99" w:rsidP="002C5D99">
      <w:pPr>
        <w:pStyle w:val="Textodecuerpo"/>
        <w:spacing w:after="0"/>
        <w:rPr>
          <w:rFonts w:ascii="Arial" w:hAnsi="Arial" w:cs="Arial"/>
          <w:spacing w:val="0"/>
          <w:szCs w:val="24"/>
        </w:rPr>
      </w:pPr>
    </w:p>
    <w:p w14:paraId="55678B65" w14:textId="77777777" w:rsidR="002C5D99" w:rsidRDefault="002C5D99" w:rsidP="002C5D99">
      <w:pPr>
        <w:pStyle w:val="Textodecuerpo"/>
        <w:spacing w:after="0"/>
        <w:rPr>
          <w:rFonts w:ascii="Arial" w:hAnsi="Arial" w:cs="Arial"/>
          <w:spacing w:val="0"/>
          <w:szCs w:val="24"/>
        </w:rPr>
      </w:pPr>
    </w:p>
    <w:p w14:paraId="005B8C8B" w14:textId="77777777" w:rsidR="002C5D99" w:rsidRDefault="002C5D99" w:rsidP="002C5D99">
      <w:pPr>
        <w:pStyle w:val="Textodecuerpo"/>
        <w:spacing w:after="0"/>
        <w:rPr>
          <w:rFonts w:ascii="Arial" w:hAnsi="Arial" w:cs="Arial"/>
          <w:spacing w:val="0"/>
          <w:szCs w:val="24"/>
        </w:rPr>
      </w:pPr>
    </w:p>
    <w:p w14:paraId="532B64B8" w14:textId="77777777" w:rsidR="002C5D99" w:rsidRDefault="002C5D99" w:rsidP="002C5D99">
      <w:pPr>
        <w:pStyle w:val="Textodecuerpo"/>
        <w:spacing w:after="0"/>
        <w:rPr>
          <w:rFonts w:ascii="Arial" w:hAnsi="Arial" w:cs="Arial"/>
          <w:spacing w:val="0"/>
          <w:szCs w:val="24"/>
        </w:rPr>
      </w:pPr>
    </w:p>
    <w:p w14:paraId="42C3D7D6" w14:textId="77777777" w:rsidR="002C5D99" w:rsidRDefault="002C5D99" w:rsidP="002C5D99">
      <w:pPr>
        <w:pStyle w:val="Textodecuerpo"/>
        <w:spacing w:after="0"/>
        <w:rPr>
          <w:rFonts w:ascii="Arial" w:hAnsi="Arial" w:cs="Arial"/>
          <w:spacing w:val="0"/>
          <w:szCs w:val="24"/>
        </w:rPr>
      </w:pPr>
    </w:p>
    <w:p w14:paraId="6E3C11AB" w14:textId="77777777" w:rsidR="002C5D99" w:rsidRDefault="002C5D99" w:rsidP="00BB26E6">
      <w:pPr>
        <w:rPr>
          <w:rFonts w:ascii="Arial" w:hAnsi="Arial" w:cs="Arial"/>
          <w:b/>
          <w:sz w:val="28"/>
        </w:rPr>
      </w:pPr>
      <w:r>
        <w:rPr>
          <w:rFonts w:ascii="Arial" w:hAnsi="Arial" w:cs="Arial"/>
          <w:b/>
          <w:sz w:val="28"/>
        </w:rPr>
        <w:lastRenderedPageBreak/>
        <w:t>BIBLIOGRAFIA</w:t>
      </w:r>
    </w:p>
    <w:p w14:paraId="117EC0AA" w14:textId="77777777" w:rsidR="005319BC" w:rsidRDefault="005319BC" w:rsidP="00BB26E6">
      <w:pPr>
        <w:rPr>
          <w:rFonts w:ascii="Arial" w:hAnsi="Arial" w:cs="Arial"/>
          <w:b/>
          <w:sz w:val="28"/>
        </w:rPr>
      </w:pPr>
    </w:p>
    <w:p w14:paraId="46B1F0D4" w14:textId="77777777" w:rsidR="005319BC" w:rsidRPr="002F09A2" w:rsidRDefault="005319BC" w:rsidP="005319BC">
      <w:pPr>
        <w:pStyle w:val="NormalWeb"/>
        <w:rPr>
          <w:rFonts w:ascii="Arial" w:hAnsi="Arial" w:cs="Arial"/>
          <w:sz w:val="24"/>
          <w:szCs w:val="24"/>
        </w:rPr>
      </w:pPr>
      <w:r w:rsidRPr="002F09A2">
        <w:rPr>
          <w:rFonts w:ascii="Arial" w:hAnsi="Arial" w:cs="Arial"/>
          <w:sz w:val="24"/>
          <w:szCs w:val="24"/>
        </w:rPr>
        <w:t xml:space="preserve">OMS. Guías para la Calidad del Agua de Bebida, 3a. Edición, Vol. I: Recomendaciones (OMS, 2004) </w:t>
      </w:r>
    </w:p>
    <w:p w14:paraId="3370E243" w14:textId="77777777" w:rsidR="005319BC" w:rsidRPr="002F09A2" w:rsidRDefault="005319BC" w:rsidP="005319BC">
      <w:pPr>
        <w:pStyle w:val="NormalWeb"/>
        <w:rPr>
          <w:rFonts w:ascii="Arial" w:hAnsi="Arial" w:cs="Arial"/>
          <w:sz w:val="24"/>
          <w:szCs w:val="24"/>
        </w:rPr>
      </w:pPr>
      <w:r w:rsidRPr="002F09A2">
        <w:rPr>
          <w:rFonts w:ascii="Arial" w:hAnsi="Arial" w:cs="Arial"/>
          <w:sz w:val="24"/>
          <w:szCs w:val="24"/>
        </w:rPr>
        <w:t xml:space="preserve">OMS. Lucha contra las enfermedades transmitidas por el agua en los hogares. Red Internacional para la promoción del tratamiento y almacenamiento seguro del agua doméstica. Ginebra, 2007 </w:t>
      </w:r>
    </w:p>
    <w:p w14:paraId="0CA4F7BD" w14:textId="77777777" w:rsidR="005319BC" w:rsidRPr="002F09A2" w:rsidRDefault="005319BC" w:rsidP="005319BC">
      <w:pPr>
        <w:pStyle w:val="NormalWeb"/>
        <w:rPr>
          <w:rFonts w:ascii="Arial" w:hAnsi="Arial" w:cs="Arial"/>
          <w:sz w:val="24"/>
          <w:szCs w:val="24"/>
        </w:rPr>
      </w:pPr>
    </w:p>
    <w:p w14:paraId="2FC0C782" w14:textId="77777777" w:rsidR="005319BC" w:rsidRPr="002F09A2" w:rsidRDefault="005319BC" w:rsidP="005319BC">
      <w:pPr>
        <w:pStyle w:val="NormalWeb"/>
        <w:rPr>
          <w:rFonts w:ascii="Arial" w:hAnsi="Arial" w:cs="Arial"/>
          <w:sz w:val="24"/>
          <w:szCs w:val="24"/>
        </w:rPr>
      </w:pPr>
      <w:r w:rsidRPr="002F09A2">
        <w:rPr>
          <w:rFonts w:ascii="Arial" w:hAnsi="Arial" w:cs="Arial"/>
          <w:sz w:val="24"/>
          <w:szCs w:val="24"/>
        </w:rPr>
        <w:t xml:space="preserve">Pardón, Mauricio. La problemática de la calidad del agua: una perspectiva socio-técnica al control de la contaminación. 2008. </w:t>
      </w:r>
    </w:p>
    <w:p w14:paraId="11B28266" w14:textId="77777777" w:rsidR="002F09A2" w:rsidRPr="002F09A2" w:rsidRDefault="002F09A2" w:rsidP="002F09A2">
      <w:pPr>
        <w:autoSpaceDE w:val="0"/>
        <w:autoSpaceDN w:val="0"/>
        <w:adjustRightInd w:val="0"/>
        <w:jc w:val="both"/>
        <w:rPr>
          <w:rFonts w:ascii="Arial" w:eastAsia="GillSans-Light" w:hAnsi="Arial" w:cs="Arial"/>
          <w:lang w:val="en-US" w:eastAsia="zh-CN"/>
        </w:rPr>
      </w:pPr>
      <w:r w:rsidRPr="002F09A2">
        <w:rPr>
          <w:rStyle w:val="Refdenotaalpie"/>
          <w:rFonts w:ascii="Arial" w:hAnsi="Arial" w:cs="Arial"/>
          <w:sz w:val="24"/>
        </w:rPr>
        <w:footnoteRef/>
      </w:r>
      <w:r w:rsidRPr="002F09A2">
        <w:rPr>
          <w:rFonts w:ascii="Arial" w:eastAsia="GillSans-Light" w:hAnsi="Arial" w:cs="Arial"/>
          <w:lang w:val="en-US" w:eastAsia="zh-CN"/>
        </w:rPr>
        <w:t>Bartram J, Corrales l, Davison a, Deere D, Drury D, Gordon , Howard , Rinehold a, Stevens M.</w:t>
      </w:r>
    </w:p>
    <w:p w14:paraId="08413110" w14:textId="77777777" w:rsidR="002F09A2" w:rsidRPr="002F09A2" w:rsidRDefault="002F09A2" w:rsidP="002F09A2">
      <w:pPr>
        <w:autoSpaceDE w:val="0"/>
        <w:autoSpaceDN w:val="0"/>
        <w:adjustRightInd w:val="0"/>
        <w:jc w:val="both"/>
        <w:rPr>
          <w:rFonts w:ascii="Arial" w:eastAsia="GillSans-Light" w:hAnsi="Arial" w:cs="Arial"/>
          <w:lang w:eastAsia="zh-CN"/>
        </w:rPr>
      </w:pPr>
      <w:r w:rsidRPr="002F09A2">
        <w:rPr>
          <w:rFonts w:ascii="Arial" w:eastAsia="GillSans-Light" w:hAnsi="Arial" w:cs="Arial"/>
          <w:lang w:eastAsia="zh-CN"/>
        </w:rPr>
        <w:t>manual para el desarrollo de planes de seguridad del agua: metodología pormenorizada de gestión de riesgos para proveedores de agua de consumo. organización mundial de la salud. ginebra, 2009.</w:t>
      </w:r>
    </w:p>
    <w:p w14:paraId="4803FA85" w14:textId="77777777" w:rsidR="002F09A2" w:rsidRDefault="002F09A2" w:rsidP="005319BC">
      <w:pPr>
        <w:pStyle w:val="NormalWeb"/>
      </w:pPr>
    </w:p>
    <w:p w14:paraId="5BAE93A3" w14:textId="77777777" w:rsidR="005319BC" w:rsidRDefault="005319BC" w:rsidP="00BB26E6">
      <w:pPr>
        <w:rPr>
          <w:rFonts w:ascii="Arial" w:hAnsi="Arial" w:cs="Arial"/>
          <w:b/>
          <w:sz w:val="28"/>
        </w:rPr>
      </w:pPr>
    </w:p>
    <w:p w14:paraId="5362AD74" w14:textId="77777777" w:rsidR="00012C06" w:rsidRDefault="00012C06" w:rsidP="00BB26E6">
      <w:pPr>
        <w:rPr>
          <w:rFonts w:ascii="Arial" w:hAnsi="Arial" w:cs="Arial"/>
          <w:b/>
          <w:sz w:val="28"/>
        </w:rPr>
      </w:pPr>
    </w:p>
    <w:p w14:paraId="0BA521CC" w14:textId="77777777" w:rsidR="00012C06" w:rsidRDefault="00012C06" w:rsidP="00BB26E6">
      <w:pPr>
        <w:rPr>
          <w:rFonts w:ascii="Arial" w:hAnsi="Arial" w:cs="Arial"/>
          <w:b/>
          <w:sz w:val="28"/>
        </w:rPr>
      </w:pPr>
    </w:p>
    <w:p w14:paraId="590E3CBD" w14:textId="77777777" w:rsidR="00A67090" w:rsidRDefault="00A67090" w:rsidP="00BB26E6"/>
    <w:sectPr w:rsidR="00A67090" w:rsidSect="00C645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illSans-Light">
    <w:altName w:val="Arial Unicode MS"/>
    <w:panose1 w:val="00000000000000000000"/>
    <w:charset w:val="80"/>
    <w:family w:val="swiss"/>
    <w:notTrueType/>
    <w:pitch w:val="default"/>
    <w:sig w:usb0="00000000" w:usb1="08070000" w:usb2="00000010" w:usb3="00000000" w:csb0="0002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DB48B7" w14:textId="77777777" w:rsidR="00895963" w:rsidRDefault="0089596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8</w:t>
    </w:r>
    <w:r>
      <w:rPr>
        <w:rStyle w:val="Nmerodepgina"/>
      </w:rPr>
      <w:fldChar w:fldCharType="end"/>
    </w:r>
  </w:p>
  <w:p w14:paraId="3A816661" w14:textId="77777777" w:rsidR="00895963" w:rsidRDefault="00895963">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ECDCD9" w14:textId="77777777" w:rsidR="00895963" w:rsidRPr="007C754F" w:rsidRDefault="00895963" w:rsidP="002B176F">
    <w:pPr>
      <w:tabs>
        <w:tab w:val="left" w:pos="1390"/>
      </w:tabs>
      <w:ind w:right="260"/>
      <w:rPr>
        <w:sz w:val="26"/>
        <w:szCs w:val="26"/>
      </w:rPr>
    </w:pPr>
    <w:r w:rsidRPr="007C754F">
      <w:rPr>
        <w:noProof/>
        <w:sz w:val="26"/>
        <w:szCs w:val="26"/>
      </w:rPr>
      <mc:AlternateContent>
        <mc:Choice Requires="wps">
          <w:drawing>
            <wp:anchor distT="0" distB="0" distL="114300" distR="114300" simplePos="0" relativeHeight="251659264" behindDoc="0" locked="0" layoutInCell="1" allowOverlap="1" wp14:anchorId="2ADE8C42" wp14:editId="36B7940C">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291465"/>
              <wp:effectExtent l="0" t="0" r="0" b="1905"/>
              <wp:wrapNone/>
              <wp:docPr id="49" name="Cuadro de texto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8620" cy="291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BB7628E" w14:textId="77777777" w:rsidR="00895963" w:rsidRPr="007C754F" w:rsidRDefault="00895963">
                          <w:pPr>
                            <w:jc w:val="center"/>
                            <w:rPr>
                              <w:sz w:val="26"/>
                              <w:szCs w:val="26"/>
                            </w:rPr>
                          </w:pPr>
                          <w:r w:rsidRPr="007C754F">
                            <w:rPr>
                              <w:sz w:val="26"/>
                              <w:szCs w:val="26"/>
                            </w:rPr>
                            <w:fldChar w:fldCharType="begin"/>
                          </w:r>
                          <w:r w:rsidRPr="007C754F">
                            <w:rPr>
                              <w:sz w:val="26"/>
                              <w:szCs w:val="26"/>
                            </w:rPr>
                            <w:instrText>PAGE  \* Arabic  \* MERGEFORMAT</w:instrText>
                          </w:r>
                          <w:r w:rsidRPr="007C754F">
                            <w:rPr>
                              <w:sz w:val="26"/>
                              <w:szCs w:val="26"/>
                            </w:rPr>
                            <w:fldChar w:fldCharType="separate"/>
                          </w:r>
                          <w:r w:rsidR="00723049">
                            <w:rPr>
                              <w:noProof/>
                              <w:sz w:val="26"/>
                              <w:szCs w:val="26"/>
                            </w:rPr>
                            <w:t>10</w:t>
                          </w:r>
                          <w:r w:rsidRPr="007C754F">
                            <w:rPr>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0,0l0,21600,21600,21600,21600,0xe">
              <v:stroke joinstyle="miter"/>
              <v:path gradientshapeok="t" o:connecttype="rect"/>
            </v:shapetype>
            <v:shape id="Cuadro de texto 49" o:spid="_x0000_s1026" type="#_x0000_t202" style="position:absolute;margin-left:0;margin-top:0;width:30.6pt;height:22.9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" fillcolor="white [3201]" stroked="f" strokeweight=".5pt">
              <v:path arrowok="t"/>
              <v:textbox style="mso-fit-shape-to-text:t" inset="0,,0">
                <w:txbxContent>
                  <w:p w14:paraId="3BB7628E" w14:textId="77777777" w:rsidR="00895963" w:rsidRPr="007C754F" w:rsidRDefault="00895963">
                    <w:pPr>
                      <w:jc w:val="center"/>
                      <w:rPr>
                        <w:sz w:val="26"/>
                        <w:szCs w:val="26"/>
                      </w:rPr>
                    </w:pPr>
                    <w:r w:rsidRPr="007C754F">
                      <w:rPr>
                        <w:sz w:val="26"/>
                        <w:szCs w:val="26"/>
                      </w:rPr>
                      <w:fldChar w:fldCharType="begin"/>
                    </w:r>
                    <w:r w:rsidRPr="007C754F">
                      <w:rPr>
                        <w:sz w:val="26"/>
                        <w:szCs w:val="26"/>
                      </w:rPr>
                      <w:instrText>PAGE  \* Arabic  \* MERGEFORMAT</w:instrText>
                    </w:r>
                    <w:r w:rsidRPr="007C754F">
                      <w:rPr>
                        <w:sz w:val="26"/>
                        <w:szCs w:val="26"/>
                      </w:rPr>
                      <w:fldChar w:fldCharType="separate"/>
                    </w:r>
                    <w:r w:rsidR="00723049">
                      <w:rPr>
                        <w:noProof/>
                        <w:sz w:val="26"/>
                        <w:szCs w:val="26"/>
                      </w:rPr>
                      <w:t>10</w:t>
                    </w:r>
                    <w:r w:rsidRPr="007C754F">
                      <w:rPr>
                        <w:sz w:val="26"/>
                        <w:szCs w:val="26"/>
                      </w:rPr>
                      <w:fldChar w:fldCharType="end"/>
                    </w:r>
                  </w:p>
                </w:txbxContent>
              </v:textbox>
              <w10:wrap anchorx="page" anchory="page"/>
            </v:shape>
          </w:pict>
        </mc:Fallback>
      </mc:AlternateContent>
    </w:r>
    <w:r>
      <w:rPr>
        <w:sz w:val="26"/>
        <w:szCs w:val="26"/>
      </w:rPr>
      <w:tab/>
    </w:r>
  </w:p>
  <w:p w14:paraId="00E13DB6" w14:textId="77777777" w:rsidR="00895963" w:rsidRPr="00AB3D06" w:rsidRDefault="00895963" w:rsidP="002B176F">
    <w:pPr>
      <w:pStyle w:val="Piedepgina"/>
      <w:pBdr>
        <w:top w:val="single" w:sz="6" w:space="5" w:color="auto"/>
      </w:pBd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6390375"/>
      <w:docPartObj>
        <w:docPartGallery w:val="Page Numbers (Bottom of Page)"/>
        <w:docPartUnique/>
      </w:docPartObj>
    </w:sdtPr>
    <w:sdtContent>
      <w:p w14:paraId="4FD3BA7F" w14:textId="77777777" w:rsidR="00895963" w:rsidRDefault="00895963">
        <w:pPr>
          <w:pStyle w:val="Piedepgina"/>
          <w:jc w:val="right"/>
        </w:pPr>
        <w:r>
          <w:fldChar w:fldCharType="begin"/>
        </w:r>
        <w:r>
          <w:instrText>PAGE   \* MERGEFORMAT</w:instrText>
        </w:r>
        <w:r>
          <w:fldChar w:fldCharType="separate"/>
        </w:r>
        <w:r w:rsidR="00723049">
          <w:rPr>
            <w:noProof/>
          </w:rPr>
          <w:t>1</w:t>
        </w:r>
        <w:r>
          <w:rPr>
            <w:noProof/>
          </w:rPr>
          <w:fldChar w:fldCharType="end"/>
        </w:r>
      </w:p>
    </w:sdtContent>
  </w:sdt>
  <w:p w14:paraId="08A678B3" w14:textId="77777777" w:rsidR="00895963" w:rsidRDefault="00895963" w:rsidP="002B176F">
    <w:pPr>
      <w:pStyle w:val="Piedepgina"/>
      <w:jc w:val="right"/>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979AD6" w14:textId="77777777" w:rsidR="00895963" w:rsidRPr="00B623FA" w:rsidRDefault="00895963" w:rsidP="002B176F">
    <w:pPr>
      <w:pStyle w:val="Encabezado"/>
      <w:ind w:right="140"/>
      <w:jc w:val="right"/>
      <w:rPr>
        <w:color w:val="FF0000"/>
        <w:lang w:val="es-MX"/>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70F2F"/>
    <w:multiLevelType w:val="hybridMultilevel"/>
    <w:tmpl w:val="5BFC58A6"/>
    <w:lvl w:ilvl="0" w:tplc="0C0A000B">
      <w:start w:val="1"/>
      <w:numFmt w:val="bullet"/>
      <w:lvlText w:val=""/>
      <w:lvlJc w:val="left"/>
      <w:pPr>
        <w:ind w:left="696"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56F6CF9"/>
    <w:multiLevelType w:val="hybridMultilevel"/>
    <w:tmpl w:val="18B8C4AC"/>
    <w:lvl w:ilvl="0" w:tplc="A426B102">
      <w:numFmt w:val="bullet"/>
      <w:lvlText w:val=""/>
      <w:lvlJc w:val="left"/>
      <w:pPr>
        <w:ind w:left="700" w:hanging="360"/>
      </w:pPr>
      <w:rPr>
        <w:rFonts w:ascii="Symbol" w:eastAsiaTheme="minorEastAsia" w:hAnsi="Symbol" w:cs="Arial" w:hint="default"/>
      </w:rPr>
    </w:lvl>
    <w:lvl w:ilvl="1" w:tplc="0C0A0003" w:tentative="1">
      <w:start w:val="1"/>
      <w:numFmt w:val="bullet"/>
      <w:lvlText w:val="o"/>
      <w:lvlJc w:val="left"/>
      <w:pPr>
        <w:ind w:left="1420" w:hanging="360"/>
      </w:pPr>
      <w:rPr>
        <w:rFonts w:ascii="Courier New" w:hAnsi="Courier New" w:hint="default"/>
      </w:rPr>
    </w:lvl>
    <w:lvl w:ilvl="2" w:tplc="0C0A0005" w:tentative="1">
      <w:start w:val="1"/>
      <w:numFmt w:val="bullet"/>
      <w:lvlText w:val=""/>
      <w:lvlJc w:val="left"/>
      <w:pPr>
        <w:ind w:left="2140" w:hanging="360"/>
      </w:pPr>
      <w:rPr>
        <w:rFonts w:ascii="Wingdings" w:hAnsi="Wingdings" w:hint="default"/>
      </w:rPr>
    </w:lvl>
    <w:lvl w:ilvl="3" w:tplc="0C0A0001" w:tentative="1">
      <w:start w:val="1"/>
      <w:numFmt w:val="bullet"/>
      <w:lvlText w:val=""/>
      <w:lvlJc w:val="left"/>
      <w:pPr>
        <w:ind w:left="2860" w:hanging="360"/>
      </w:pPr>
      <w:rPr>
        <w:rFonts w:ascii="Symbol" w:hAnsi="Symbol" w:hint="default"/>
      </w:rPr>
    </w:lvl>
    <w:lvl w:ilvl="4" w:tplc="0C0A0003" w:tentative="1">
      <w:start w:val="1"/>
      <w:numFmt w:val="bullet"/>
      <w:lvlText w:val="o"/>
      <w:lvlJc w:val="left"/>
      <w:pPr>
        <w:ind w:left="3580" w:hanging="360"/>
      </w:pPr>
      <w:rPr>
        <w:rFonts w:ascii="Courier New" w:hAnsi="Courier New" w:hint="default"/>
      </w:rPr>
    </w:lvl>
    <w:lvl w:ilvl="5" w:tplc="0C0A0005" w:tentative="1">
      <w:start w:val="1"/>
      <w:numFmt w:val="bullet"/>
      <w:lvlText w:val=""/>
      <w:lvlJc w:val="left"/>
      <w:pPr>
        <w:ind w:left="4300" w:hanging="360"/>
      </w:pPr>
      <w:rPr>
        <w:rFonts w:ascii="Wingdings" w:hAnsi="Wingdings" w:hint="default"/>
      </w:rPr>
    </w:lvl>
    <w:lvl w:ilvl="6" w:tplc="0C0A0001" w:tentative="1">
      <w:start w:val="1"/>
      <w:numFmt w:val="bullet"/>
      <w:lvlText w:val=""/>
      <w:lvlJc w:val="left"/>
      <w:pPr>
        <w:ind w:left="5020" w:hanging="360"/>
      </w:pPr>
      <w:rPr>
        <w:rFonts w:ascii="Symbol" w:hAnsi="Symbol" w:hint="default"/>
      </w:rPr>
    </w:lvl>
    <w:lvl w:ilvl="7" w:tplc="0C0A0003" w:tentative="1">
      <w:start w:val="1"/>
      <w:numFmt w:val="bullet"/>
      <w:lvlText w:val="o"/>
      <w:lvlJc w:val="left"/>
      <w:pPr>
        <w:ind w:left="5740" w:hanging="360"/>
      </w:pPr>
      <w:rPr>
        <w:rFonts w:ascii="Courier New" w:hAnsi="Courier New" w:hint="default"/>
      </w:rPr>
    </w:lvl>
    <w:lvl w:ilvl="8" w:tplc="0C0A0005" w:tentative="1">
      <w:start w:val="1"/>
      <w:numFmt w:val="bullet"/>
      <w:lvlText w:val=""/>
      <w:lvlJc w:val="left"/>
      <w:pPr>
        <w:ind w:left="6460" w:hanging="360"/>
      </w:pPr>
      <w:rPr>
        <w:rFonts w:ascii="Wingdings" w:hAnsi="Wingdings" w:hint="default"/>
      </w:rPr>
    </w:lvl>
  </w:abstractNum>
  <w:abstractNum w:abstractNumId="2">
    <w:nsid w:val="200D4E94"/>
    <w:multiLevelType w:val="hybridMultilevel"/>
    <w:tmpl w:val="2B408E42"/>
    <w:lvl w:ilvl="0" w:tplc="0206F8C8">
      <w:start w:val="1"/>
      <w:numFmt w:val="decimal"/>
      <w:lvlText w:val="%1."/>
      <w:lvlJc w:val="left"/>
      <w:pPr>
        <w:tabs>
          <w:tab w:val="num" w:pos="1440"/>
        </w:tabs>
        <w:ind w:left="1440" w:hanging="853"/>
      </w:pPr>
      <w:rPr>
        <w:rFonts w:cs="Times New Roman" w:hint="default"/>
        <w:b/>
      </w:rPr>
    </w:lvl>
    <w:lvl w:ilvl="1" w:tplc="0C0A0019" w:tentative="1">
      <w:start w:val="1"/>
      <w:numFmt w:val="lowerLetter"/>
      <w:lvlText w:val="%2."/>
      <w:lvlJc w:val="left"/>
      <w:pPr>
        <w:tabs>
          <w:tab w:val="num" w:pos="1800"/>
        </w:tabs>
        <w:ind w:left="1800" w:hanging="360"/>
      </w:pPr>
      <w:rPr>
        <w:rFonts w:cs="Times New Roman"/>
      </w:rPr>
    </w:lvl>
    <w:lvl w:ilvl="2" w:tplc="0C0A001B" w:tentative="1">
      <w:start w:val="1"/>
      <w:numFmt w:val="lowerRoman"/>
      <w:lvlText w:val="%3."/>
      <w:lvlJc w:val="right"/>
      <w:pPr>
        <w:tabs>
          <w:tab w:val="num" w:pos="2520"/>
        </w:tabs>
        <w:ind w:left="2520" w:hanging="180"/>
      </w:pPr>
      <w:rPr>
        <w:rFonts w:cs="Times New Roman"/>
      </w:rPr>
    </w:lvl>
    <w:lvl w:ilvl="3" w:tplc="0C0A000F" w:tentative="1">
      <w:start w:val="1"/>
      <w:numFmt w:val="decimal"/>
      <w:lvlText w:val="%4."/>
      <w:lvlJc w:val="left"/>
      <w:pPr>
        <w:tabs>
          <w:tab w:val="num" w:pos="3240"/>
        </w:tabs>
        <w:ind w:left="3240" w:hanging="360"/>
      </w:pPr>
      <w:rPr>
        <w:rFonts w:cs="Times New Roman"/>
      </w:rPr>
    </w:lvl>
    <w:lvl w:ilvl="4" w:tplc="0C0A0019" w:tentative="1">
      <w:start w:val="1"/>
      <w:numFmt w:val="lowerLetter"/>
      <w:lvlText w:val="%5."/>
      <w:lvlJc w:val="left"/>
      <w:pPr>
        <w:tabs>
          <w:tab w:val="num" w:pos="3960"/>
        </w:tabs>
        <w:ind w:left="3960" w:hanging="360"/>
      </w:pPr>
      <w:rPr>
        <w:rFonts w:cs="Times New Roman"/>
      </w:rPr>
    </w:lvl>
    <w:lvl w:ilvl="5" w:tplc="0C0A001B" w:tentative="1">
      <w:start w:val="1"/>
      <w:numFmt w:val="lowerRoman"/>
      <w:lvlText w:val="%6."/>
      <w:lvlJc w:val="right"/>
      <w:pPr>
        <w:tabs>
          <w:tab w:val="num" w:pos="4680"/>
        </w:tabs>
        <w:ind w:left="4680" w:hanging="180"/>
      </w:pPr>
      <w:rPr>
        <w:rFonts w:cs="Times New Roman"/>
      </w:rPr>
    </w:lvl>
    <w:lvl w:ilvl="6" w:tplc="0C0A000F" w:tentative="1">
      <w:start w:val="1"/>
      <w:numFmt w:val="decimal"/>
      <w:lvlText w:val="%7."/>
      <w:lvlJc w:val="left"/>
      <w:pPr>
        <w:tabs>
          <w:tab w:val="num" w:pos="5400"/>
        </w:tabs>
        <w:ind w:left="5400" w:hanging="360"/>
      </w:pPr>
      <w:rPr>
        <w:rFonts w:cs="Times New Roman"/>
      </w:rPr>
    </w:lvl>
    <w:lvl w:ilvl="7" w:tplc="0C0A0019" w:tentative="1">
      <w:start w:val="1"/>
      <w:numFmt w:val="lowerLetter"/>
      <w:lvlText w:val="%8."/>
      <w:lvlJc w:val="left"/>
      <w:pPr>
        <w:tabs>
          <w:tab w:val="num" w:pos="6120"/>
        </w:tabs>
        <w:ind w:left="6120" w:hanging="360"/>
      </w:pPr>
      <w:rPr>
        <w:rFonts w:cs="Times New Roman"/>
      </w:rPr>
    </w:lvl>
    <w:lvl w:ilvl="8" w:tplc="0C0A001B" w:tentative="1">
      <w:start w:val="1"/>
      <w:numFmt w:val="lowerRoman"/>
      <w:lvlText w:val="%9."/>
      <w:lvlJc w:val="right"/>
      <w:pPr>
        <w:tabs>
          <w:tab w:val="num" w:pos="6840"/>
        </w:tabs>
        <w:ind w:left="6840" w:hanging="180"/>
      </w:pPr>
      <w:rPr>
        <w:rFonts w:cs="Times New Roman"/>
      </w:rPr>
    </w:lvl>
  </w:abstractNum>
  <w:abstractNum w:abstractNumId="3">
    <w:nsid w:val="2B383A65"/>
    <w:multiLevelType w:val="hybridMultilevel"/>
    <w:tmpl w:val="F1D41434"/>
    <w:lvl w:ilvl="0" w:tplc="4AA06DA4">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D0E2043"/>
    <w:multiLevelType w:val="hybridMultilevel"/>
    <w:tmpl w:val="DC1255FC"/>
    <w:lvl w:ilvl="0" w:tplc="4AA06DA4">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E936B9E"/>
    <w:multiLevelType w:val="hybridMultilevel"/>
    <w:tmpl w:val="B1209EE6"/>
    <w:lvl w:ilvl="0" w:tplc="4AA06DA4">
      <w:start w:val="1"/>
      <w:numFmt w:val="bullet"/>
      <w:lvlText w:val=""/>
      <w:lvlJc w:val="left"/>
      <w:pPr>
        <w:tabs>
          <w:tab w:val="num" w:pos="360"/>
        </w:tabs>
        <w:ind w:left="360" w:hanging="360"/>
      </w:pPr>
      <w:rPr>
        <w:rFonts w:ascii="Wingdings" w:hAnsi="Wingding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3A434C75"/>
    <w:multiLevelType w:val="hybridMultilevel"/>
    <w:tmpl w:val="D0AA950C"/>
    <w:lvl w:ilvl="0" w:tplc="4AA06DA4">
      <w:start w:val="1"/>
      <w:numFmt w:val="bullet"/>
      <w:lvlText w:val=""/>
      <w:lvlJc w:val="left"/>
      <w:pPr>
        <w:tabs>
          <w:tab w:val="num" w:pos="720"/>
        </w:tabs>
        <w:ind w:left="720" w:hanging="360"/>
      </w:pPr>
      <w:rPr>
        <w:rFonts w:ascii="Wingdings" w:hAnsi="Wingding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7">
    <w:nsid w:val="5A860116"/>
    <w:multiLevelType w:val="hybridMultilevel"/>
    <w:tmpl w:val="C0144510"/>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5BBC7424"/>
    <w:multiLevelType w:val="hybridMultilevel"/>
    <w:tmpl w:val="D6260FBE"/>
    <w:lvl w:ilvl="0" w:tplc="65B08722">
      <w:start w:val="1"/>
      <w:numFmt w:val="decimal"/>
      <w:lvlText w:val="%1."/>
      <w:lvlJc w:val="left"/>
      <w:pPr>
        <w:tabs>
          <w:tab w:val="num" w:pos="360"/>
        </w:tabs>
        <w:ind w:left="360" w:hanging="360"/>
      </w:pPr>
      <w:rPr>
        <w:rFont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749301D3"/>
    <w:multiLevelType w:val="hybridMultilevel"/>
    <w:tmpl w:val="3142FA84"/>
    <w:lvl w:ilvl="0" w:tplc="2AD80050">
      <w:start w:val="1"/>
      <w:numFmt w:val="decimal"/>
      <w:lvlText w:val="%1."/>
      <w:lvlJc w:val="left"/>
      <w:pPr>
        <w:tabs>
          <w:tab w:val="num" w:pos="502"/>
        </w:tabs>
        <w:ind w:left="502" w:hanging="360"/>
      </w:pPr>
      <w:rPr>
        <w:rFonts w:hint="default"/>
        <w:b w:val="0"/>
        <w:color w:val="auto"/>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755D406F"/>
    <w:multiLevelType w:val="hybridMultilevel"/>
    <w:tmpl w:val="4EF0A538"/>
    <w:lvl w:ilvl="0" w:tplc="4AA06DA4">
      <w:start w:val="1"/>
      <w:numFmt w:val="bullet"/>
      <w:lvlText w:val=""/>
      <w:lvlJc w:val="left"/>
      <w:pPr>
        <w:ind w:left="644" w:hanging="360"/>
      </w:pPr>
      <w:rPr>
        <w:rFonts w:ascii="Wingdings" w:hAnsi="Wingdings"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11">
    <w:nsid w:val="7F59529F"/>
    <w:multiLevelType w:val="hybridMultilevel"/>
    <w:tmpl w:val="A47EE074"/>
    <w:lvl w:ilvl="0" w:tplc="C070406A">
      <w:numFmt w:val="bullet"/>
      <w:lvlText w:val=""/>
      <w:lvlJc w:val="left"/>
      <w:pPr>
        <w:ind w:left="696"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2"/>
  </w:num>
  <w:num w:numId="4">
    <w:abstractNumId w:val="8"/>
  </w:num>
  <w:num w:numId="5">
    <w:abstractNumId w:val="4"/>
  </w:num>
  <w:num w:numId="6">
    <w:abstractNumId w:val="5"/>
  </w:num>
  <w:num w:numId="7">
    <w:abstractNumId w:val="3"/>
  </w:num>
  <w:num w:numId="8">
    <w:abstractNumId w:val="6"/>
  </w:num>
  <w:num w:numId="9">
    <w:abstractNumId w:val="10"/>
  </w:num>
  <w:num w:numId="10">
    <w:abstractNumId w:val="9"/>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6E6"/>
    <w:rsid w:val="00012C06"/>
    <w:rsid w:val="00014687"/>
    <w:rsid w:val="000B7C15"/>
    <w:rsid w:val="002B176F"/>
    <w:rsid w:val="002C5D99"/>
    <w:rsid w:val="002F09A2"/>
    <w:rsid w:val="005319BC"/>
    <w:rsid w:val="00723049"/>
    <w:rsid w:val="00833490"/>
    <w:rsid w:val="00895963"/>
    <w:rsid w:val="00A67090"/>
    <w:rsid w:val="00A968DD"/>
    <w:rsid w:val="00AA333E"/>
    <w:rsid w:val="00B9427A"/>
    <w:rsid w:val="00BB26E6"/>
    <w:rsid w:val="00C645A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96B7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nhideWhenUsed/>
    <w:qFormat/>
    <w:rsid w:val="002B176F"/>
    <w:pPr>
      <w:keepNext/>
      <w:keepLines/>
      <w:spacing w:before="200"/>
      <w:outlineLvl w:val="1"/>
    </w:pPr>
    <w:rPr>
      <w:rFonts w:asciiTheme="majorHAnsi" w:eastAsiaTheme="majorEastAsia" w:hAnsiTheme="majorHAnsi" w:cstheme="majorBidi"/>
      <w:b/>
      <w:bCs/>
      <w:color w:val="4F81BD" w:themeColor="accent1"/>
      <w:sz w:val="26"/>
      <w:szCs w:val="26"/>
      <w:lang w:val="es-ES" w:eastAsia="en-US"/>
    </w:rPr>
  </w:style>
  <w:style w:type="paragraph" w:styleId="Ttulo3">
    <w:name w:val="heading 3"/>
    <w:basedOn w:val="Normal"/>
    <w:next w:val="Normal"/>
    <w:link w:val="Ttulo3Car"/>
    <w:unhideWhenUsed/>
    <w:qFormat/>
    <w:rsid w:val="002B176F"/>
    <w:pPr>
      <w:keepNext/>
      <w:keepLines/>
      <w:spacing w:before="200"/>
      <w:outlineLvl w:val="2"/>
    </w:pPr>
    <w:rPr>
      <w:rFonts w:asciiTheme="majorHAnsi" w:eastAsiaTheme="majorEastAsia" w:hAnsiTheme="majorHAnsi" w:cstheme="majorBidi"/>
      <w:b/>
      <w:bCs/>
      <w:color w:val="4F81BD" w:themeColor="accent1"/>
      <w:sz w:val="16"/>
      <w:szCs w:val="20"/>
      <w:lang w:val="es-ES" w:eastAsia="en-US"/>
    </w:rPr>
  </w:style>
  <w:style w:type="paragraph" w:styleId="Ttulo9">
    <w:name w:val="heading 9"/>
    <w:basedOn w:val="Normal"/>
    <w:next w:val="Normal"/>
    <w:link w:val="Ttulo9Car"/>
    <w:uiPriority w:val="9"/>
    <w:semiHidden/>
    <w:unhideWhenUsed/>
    <w:qFormat/>
    <w:rsid w:val="002B176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26E6"/>
    <w:pPr>
      <w:ind w:left="720"/>
      <w:contextualSpacing/>
    </w:pPr>
  </w:style>
  <w:style w:type="paragraph" w:styleId="Textodecuerpo">
    <w:name w:val="Body Text"/>
    <w:basedOn w:val="Normal"/>
    <w:link w:val="TextodecuerpoCar"/>
    <w:rsid w:val="00A67090"/>
    <w:pPr>
      <w:spacing w:after="240"/>
      <w:jc w:val="both"/>
    </w:pPr>
    <w:rPr>
      <w:rFonts w:ascii="Garamond" w:eastAsia="Batang" w:hAnsi="Garamond" w:cs="Times New Roman"/>
      <w:spacing w:val="-5"/>
      <w:szCs w:val="20"/>
      <w:lang w:val="es-ES" w:eastAsia="en-US"/>
    </w:rPr>
  </w:style>
  <w:style w:type="character" w:customStyle="1" w:styleId="TextodecuerpoCar">
    <w:name w:val="Texto de cuerpo Car"/>
    <w:basedOn w:val="Fuentedeprrafopredeter"/>
    <w:link w:val="Textodecuerpo"/>
    <w:rsid w:val="00A67090"/>
    <w:rPr>
      <w:rFonts w:ascii="Garamond" w:eastAsia="Batang" w:hAnsi="Garamond" w:cs="Times New Roman"/>
      <w:spacing w:val="-5"/>
      <w:szCs w:val="20"/>
      <w:lang w:val="es-ES" w:eastAsia="en-US"/>
    </w:rPr>
  </w:style>
  <w:style w:type="character" w:customStyle="1" w:styleId="Ttulo3Car">
    <w:name w:val="Título 3 Car"/>
    <w:basedOn w:val="Fuentedeprrafopredeter"/>
    <w:link w:val="Ttulo3"/>
    <w:rsid w:val="002B176F"/>
    <w:rPr>
      <w:rFonts w:asciiTheme="majorHAnsi" w:eastAsiaTheme="majorEastAsia" w:hAnsiTheme="majorHAnsi" w:cstheme="majorBidi"/>
      <w:b/>
      <w:bCs/>
      <w:color w:val="4F81BD" w:themeColor="accent1"/>
      <w:sz w:val="16"/>
      <w:szCs w:val="20"/>
      <w:lang w:val="es-ES" w:eastAsia="en-US"/>
    </w:rPr>
  </w:style>
  <w:style w:type="paragraph" w:styleId="Textodeglobo">
    <w:name w:val="Balloon Text"/>
    <w:basedOn w:val="Normal"/>
    <w:link w:val="TextodegloboCar"/>
    <w:uiPriority w:val="99"/>
    <w:semiHidden/>
    <w:unhideWhenUsed/>
    <w:rsid w:val="002B176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B176F"/>
    <w:rPr>
      <w:rFonts w:ascii="Lucida Grande" w:hAnsi="Lucida Grande" w:cs="Lucida Grande"/>
      <w:sz w:val="18"/>
      <w:szCs w:val="18"/>
    </w:rPr>
  </w:style>
  <w:style w:type="character" w:customStyle="1" w:styleId="Ttulo2Car">
    <w:name w:val="Título 2 Car"/>
    <w:basedOn w:val="Fuentedeprrafopredeter"/>
    <w:link w:val="Ttulo2"/>
    <w:rsid w:val="002B176F"/>
    <w:rPr>
      <w:rFonts w:asciiTheme="majorHAnsi" w:eastAsiaTheme="majorEastAsia" w:hAnsiTheme="majorHAnsi" w:cstheme="majorBidi"/>
      <w:b/>
      <w:bCs/>
      <w:color w:val="4F81BD" w:themeColor="accent1"/>
      <w:sz w:val="26"/>
      <w:szCs w:val="26"/>
      <w:lang w:val="es-ES" w:eastAsia="en-US"/>
    </w:rPr>
  </w:style>
  <w:style w:type="paragraph" w:styleId="TDC2">
    <w:name w:val="toc 2"/>
    <w:basedOn w:val="Normal"/>
    <w:next w:val="Normal"/>
    <w:rsid w:val="002B176F"/>
    <w:pPr>
      <w:ind w:left="397"/>
    </w:pPr>
    <w:rPr>
      <w:rFonts w:ascii="Tahoma" w:eastAsia="Batang" w:hAnsi="Tahoma" w:cs="Times New Roman"/>
      <w:b/>
      <w:bCs/>
      <w:szCs w:val="20"/>
      <w:lang w:val="es-ES" w:eastAsia="en-US"/>
    </w:rPr>
  </w:style>
  <w:style w:type="paragraph" w:customStyle="1" w:styleId="Tablas1">
    <w:name w:val="Tablas 1"/>
    <w:basedOn w:val="Ttulo9"/>
    <w:link w:val="Tablas1Car"/>
    <w:rsid w:val="002B176F"/>
    <w:pPr>
      <w:keepLines w:val="0"/>
      <w:spacing w:before="0"/>
      <w:ind w:right="33"/>
      <w:jc w:val="center"/>
    </w:pPr>
    <w:rPr>
      <w:rFonts w:ascii="Tahoma" w:eastAsia="Batang" w:hAnsi="Tahoma" w:cs="Times New Roman"/>
      <w:b/>
      <w:i w:val="0"/>
      <w:iCs w:val="0"/>
      <w:color w:val="auto"/>
      <w:kern w:val="28"/>
      <w:sz w:val="22"/>
      <w:szCs w:val="22"/>
      <w:lang w:val="es-HN"/>
    </w:rPr>
  </w:style>
  <w:style w:type="character" w:customStyle="1" w:styleId="Tablas1Car">
    <w:name w:val="Tablas 1 Car"/>
    <w:link w:val="Tablas1"/>
    <w:rsid w:val="002B176F"/>
    <w:rPr>
      <w:rFonts w:ascii="Tahoma" w:eastAsia="Batang" w:hAnsi="Tahoma" w:cs="Times New Roman"/>
      <w:b/>
      <w:kern w:val="28"/>
      <w:sz w:val="22"/>
      <w:szCs w:val="22"/>
      <w:lang w:val="es-HN"/>
    </w:rPr>
  </w:style>
  <w:style w:type="character" w:customStyle="1" w:styleId="Ttulo9Car">
    <w:name w:val="Título 9 Car"/>
    <w:basedOn w:val="Fuentedeprrafopredeter"/>
    <w:link w:val="Ttulo9"/>
    <w:uiPriority w:val="9"/>
    <w:semiHidden/>
    <w:rsid w:val="002B176F"/>
    <w:rPr>
      <w:rFonts w:asciiTheme="majorHAnsi" w:eastAsiaTheme="majorEastAsia" w:hAnsiTheme="majorHAnsi" w:cstheme="majorBidi"/>
      <w:i/>
      <w:iCs/>
      <w:color w:val="404040" w:themeColor="text1" w:themeTint="BF"/>
      <w:sz w:val="20"/>
      <w:szCs w:val="20"/>
    </w:rPr>
  </w:style>
  <w:style w:type="paragraph" w:styleId="Piedepgina">
    <w:name w:val="footer"/>
    <w:basedOn w:val="Normal"/>
    <w:link w:val="PiedepginaCar"/>
    <w:uiPriority w:val="99"/>
    <w:rsid w:val="002B176F"/>
    <w:pPr>
      <w:keepLines/>
      <w:pBdr>
        <w:top w:val="single" w:sz="6" w:space="3" w:color="auto"/>
      </w:pBdr>
      <w:tabs>
        <w:tab w:val="center" w:pos="4320"/>
        <w:tab w:val="right" w:pos="8640"/>
      </w:tabs>
      <w:jc w:val="center"/>
    </w:pPr>
    <w:rPr>
      <w:rFonts w:ascii="Arial Black" w:eastAsia="Batang" w:hAnsi="Arial Black" w:cs="Times New Roman"/>
      <w:sz w:val="16"/>
      <w:szCs w:val="20"/>
      <w:lang w:val="es-ES" w:eastAsia="en-US"/>
    </w:rPr>
  </w:style>
  <w:style w:type="character" w:customStyle="1" w:styleId="PiedepginaCar">
    <w:name w:val="Pie de página Car"/>
    <w:basedOn w:val="Fuentedeprrafopredeter"/>
    <w:link w:val="Piedepgina"/>
    <w:uiPriority w:val="99"/>
    <w:rsid w:val="002B176F"/>
    <w:rPr>
      <w:rFonts w:ascii="Arial Black" w:eastAsia="Batang" w:hAnsi="Arial Black" w:cs="Times New Roman"/>
      <w:sz w:val="16"/>
      <w:szCs w:val="20"/>
      <w:lang w:val="es-ES" w:eastAsia="en-US"/>
    </w:rPr>
  </w:style>
  <w:style w:type="paragraph" w:styleId="Encabezado">
    <w:name w:val="header"/>
    <w:basedOn w:val="Normal"/>
    <w:link w:val="EncabezadoCar"/>
    <w:uiPriority w:val="99"/>
    <w:rsid w:val="002B176F"/>
    <w:pPr>
      <w:keepLines/>
      <w:tabs>
        <w:tab w:val="center" w:pos="4320"/>
        <w:tab w:val="right" w:pos="8640"/>
      </w:tabs>
    </w:pPr>
    <w:rPr>
      <w:rFonts w:ascii="Arial Black" w:eastAsia="Batang" w:hAnsi="Arial Black" w:cs="Times New Roman"/>
      <w:caps/>
      <w:spacing w:val="60"/>
      <w:sz w:val="14"/>
      <w:szCs w:val="20"/>
      <w:lang w:val="es-ES" w:eastAsia="en-US"/>
    </w:rPr>
  </w:style>
  <w:style w:type="character" w:customStyle="1" w:styleId="EncabezadoCar">
    <w:name w:val="Encabezado Car"/>
    <w:basedOn w:val="Fuentedeprrafopredeter"/>
    <w:link w:val="Encabezado"/>
    <w:uiPriority w:val="99"/>
    <w:rsid w:val="002B176F"/>
    <w:rPr>
      <w:rFonts w:ascii="Arial Black" w:eastAsia="Batang" w:hAnsi="Arial Black" w:cs="Times New Roman"/>
      <w:caps/>
      <w:spacing w:val="60"/>
      <w:sz w:val="14"/>
      <w:szCs w:val="20"/>
      <w:lang w:val="es-ES" w:eastAsia="en-US"/>
    </w:rPr>
  </w:style>
  <w:style w:type="character" w:styleId="Nmerodepgina">
    <w:name w:val="page number"/>
    <w:rsid w:val="002B176F"/>
    <w:rPr>
      <w:rFonts w:cs="Times New Roman"/>
      <w:b/>
    </w:rPr>
  </w:style>
  <w:style w:type="paragraph" w:customStyle="1" w:styleId="Sinespaciado1">
    <w:name w:val="Sin espaciado1"/>
    <w:link w:val="NoSpacingChar"/>
    <w:rsid w:val="002C5D99"/>
    <w:rPr>
      <w:rFonts w:ascii="Calibri" w:eastAsia="Batang" w:hAnsi="Calibri" w:cs="Times New Roman"/>
      <w:sz w:val="22"/>
      <w:szCs w:val="20"/>
      <w:lang w:val="es-CO" w:eastAsia="es-CO"/>
    </w:rPr>
  </w:style>
  <w:style w:type="character" w:customStyle="1" w:styleId="NoSpacingChar">
    <w:name w:val="No Spacing Char"/>
    <w:link w:val="Sinespaciado1"/>
    <w:locked/>
    <w:rsid w:val="002C5D99"/>
    <w:rPr>
      <w:rFonts w:ascii="Calibri" w:eastAsia="Batang" w:hAnsi="Calibri" w:cs="Times New Roman"/>
      <w:sz w:val="22"/>
      <w:szCs w:val="20"/>
      <w:lang w:val="es-CO" w:eastAsia="es-CO"/>
    </w:rPr>
  </w:style>
  <w:style w:type="paragraph" w:styleId="NormalWeb">
    <w:name w:val="Normal (Web)"/>
    <w:basedOn w:val="Normal"/>
    <w:uiPriority w:val="99"/>
    <w:semiHidden/>
    <w:unhideWhenUsed/>
    <w:rsid w:val="005319BC"/>
    <w:pPr>
      <w:spacing w:before="100" w:beforeAutospacing="1" w:after="100" w:afterAutospacing="1"/>
    </w:pPr>
    <w:rPr>
      <w:rFonts w:ascii="Times" w:hAnsi="Times" w:cs="Times New Roman"/>
      <w:sz w:val="20"/>
      <w:szCs w:val="20"/>
    </w:rPr>
  </w:style>
  <w:style w:type="character" w:styleId="Refdenotaalpie">
    <w:name w:val="footnote reference"/>
    <w:aliases w:val="referencia nota al pie"/>
    <w:semiHidden/>
    <w:rsid w:val="002F09A2"/>
    <w:rPr>
      <w:rFonts w:cs="Times New Roman"/>
      <w:sz w:val="18"/>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nhideWhenUsed/>
    <w:qFormat/>
    <w:rsid w:val="002B176F"/>
    <w:pPr>
      <w:keepNext/>
      <w:keepLines/>
      <w:spacing w:before="200"/>
      <w:outlineLvl w:val="1"/>
    </w:pPr>
    <w:rPr>
      <w:rFonts w:asciiTheme="majorHAnsi" w:eastAsiaTheme="majorEastAsia" w:hAnsiTheme="majorHAnsi" w:cstheme="majorBidi"/>
      <w:b/>
      <w:bCs/>
      <w:color w:val="4F81BD" w:themeColor="accent1"/>
      <w:sz w:val="26"/>
      <w:szCs w:val="26"/>
      <w:lang w:val="es-ES" w:eastAsia="en-US"/>
    </w:rPr>
  </w:style>
  <w:style w:type="paragraph" w:styleId="Ttulo3">
    <w:name w:val="heading 3"/>
    <w:basedOn w:val="Normal"/>
    <w:next w:val="Normal"/>
    <w:link w:val="Ttulo3Car"/>
    <w:unhideWhenUsed/>
    <w:qFormat/>
    <w:rsid w:val="002B176F"/>
    <w:pPr>
      <w:keepNext/>
      <w:keepLines/>
      <w:spacing w:before="200"/>
      <w:outlineLvl w:val="2"/>
    </w:pPr>
    <w:rPr>
      <w:rFonts w:asciiTheme="majorHAnsi" w:eastAsiaTheme="majorEastAsia" w:hAnsiTheme="majorHAnsi" w:cstheme="majorBidi"/>
      <w:b/>
      <w:bCs/>
      <w:color w:val="4F81BD" w:themeColor="accent1"/>
      <w:sz w:val="16"/>
      <w:szCs w:val="20"/>
      <w:lang w:val="es-ES" w:eastAsia="en-US"/>
    </w:rPr>
  </w:style>
  <w:style w:type="paragraph" w:styleId="Ttulo9">
    <w:name w:val="heading 9"/>
    <w:basedOn w:val="Normal"/>
    <w:next w:val="Normal"/>
    <w:link w:val="Ttulo9Car"/>
    <w:uiPriority w:val="9"/>
    <w:semiHidden/>
    <w:unhideWhenUsed/>
    <w:qFormat/>
    <w:rsid w:val="002B176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26E6"/>
    <w:pPr>
      <w:ind w:left="720"/>
      <w:contextualSpacing/>
    </w:pPr>
  </w:style>
  <w:style w:type="paragraph" w:styleId="Textodecuerpo">
    <w:name w:val="Body Text"/>
    <w:basedOn w:val="Normal"/>
    <w:link w:val="TextodecuerpoCar"/>
    <w:rsid w:val="00A67090"/>
    <w:pPr>
      <w:spacing w:after="240"/>
      <w:jc w:val="both"/>
    </w:pPr>
    <w:rPr>
      <w:rFonts w:ascii="Garamond" w:eastAsia="Batang" w:hAnsi="Garamond" w:cs="Times New Roman"/>
      <w:spacing w:val="-5"/>
      <w:szCs w:val="20"/>
      <w:lang w:val="es-ES" w:eastAsia="en-US"/>
    </w:rPr>
  </w:style>
  <w:style w:type="character" w:customStyle="1" w:styleId="TextodecuerpoCar">
    <w:name w:val="Texto de cuerpo Car"/>
    <w:basedOn w:val="Fuentedeprrafopredeter"/>
    <w:link w:val="Textodecuerpo"/>
    <w:rsid w:val="00A67090"/>
    <w:rPr>
      <w:rFonts w:ascii="Garamond" w:eastAsia="Batang" w:hAnsi="Garamond" w:cs="Times New Roman"/>
      <w:spacing w:val="-5"/>
      <w:szCs w:val="20"/>
      <w:lang w:val="es-ES" w:eastAsia="en-US"/>
    </w:rPr>
  </w:style>
  <w:style w:type="character" w:customStyle="1" w:styleId="Ttulo3Car">
    <w:name w:val="Título 3 Car"/>
    <w:basedOn w:val="Fuentedeprrafopredeter"/>
    <w:link w:val="Ttulo3"/>
    <w:rsid w:val="002B176F"/>
    <w:rPr>
      <w:rFonts w:asciiTheme="majorHAnsi" w:eastAsiaTheme="majorEastAsia" w:hAnsiTheme="majorHAnsi" w:cstheme="majorBidi"/>
      <w:b/>
      <w:bCs/>
      <w:color w:val="4F81BD" w:themeColor="accent1"/>
      <w:sz w:val="16"/>
      <w:szCs w:val="20"/>
      <w:lang w:val="es-ES" w:eastAsia="en-US"/>
    </w:rPr>
  </w:style>
  <w:style w:type="paragraph" w:styleId="Textodeglobo">
    <w:name w:val="Balloon Text"/>
    <w:basedOn w:val="Normal"/>
    <w:link w:val="TextodegloboCar"/>
    <w:uiPriority w:val="99"/>
    <w:semiHidden/>
    <w:unhideWhenUsed/>
    <w:rsid w:val="002B176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B176F"/>
    <w:rPr>
      <w:rFonts w:ascii="Lucida Grande" w:hAnsi="Lucida Grande" w:cs="Lucida Grande"/>
      <w:sz w:val="18"/>
      <w:szCs w:val="18"/>
    </w:rPr>
  </w:style>
  <w:style w:type="character" w:customStyle="1" w:styleId="Ttulo2Car">
    <w:name w:val="Título 2 Car"/>
    <w:basedOn w:val="Fuentedeprrafopredeter"/>
    <w:link w:val="Ttulo2"/>
    <w:rsid w:val="002B176F"/>
    <w:rPr>
      <w:rFonts w:asciiTheme="majorHAnsi" w:eastAsiaTheme="majorEastAsia" w:hAnsiTheme="majorHAnsi" w:cstheme="majorBidi"/>
      <w:b/>
      <w:bCs/>
      <w:color w:val="4F81BD" w:themeColor="accent1"/>
      <w:sz w:val="26"/>
      <w:szCs w:val="26"/>
      <w:lang w:val="es-ES" w:eastAsia="en-US"/>
    </w:rPr>
  </w:style>
  <w:style w:type="paragraph" w:styleId="TDC2">
    <w:name w:val="toc 2"/>
    <w:basedOn w:val="Normal"/>
    <w:next w:val="Normal"/>
    <w:rsid w:val="002B176F"/>
    <w:pPr>
      <w:ind w:left="397"/>
    </w:pPr>
    <w:rPr>
      <w:rFonts w:ascii="Tahoma" w:eastAsia="Batang" w:hAnsi="Tahoma" w:cs="Times New Roman"/>
      <w:b/>
      <w:bCs/>
      <w:szCs w:val="20"/>
      <w:lang w:val="es-ES" w:eastAsia="en-US"/>
    </w:rPr>
  </w:style>
  <w:style w:type="paragraph" w:customStyle="1" w:styleId="Tablas1">
    <w:name w:val="Tablas 1"/>
    <w:basedOn w:val="Ttulo9"/>
    <w:link w:val="Tablas1Car"/>
    <w:rsid w:val="002B176F"/>
    <w:pPr>
      <w:keepLines w:val="0"/>
      <w:spacing w:before="0"/>
      <w:ind w:right="33"/>
      <w:jc w:val="center"/>
    </w:pPr>
    <w:rPr>
      <w:rFonts w:ascii="Tahoma" w:eastAsia="Batang" w:hAnsi="Tahoma" w:cs="Times New Roman"/>
      <w:b/>
      <w:i w:val="0"/>
      <w:iCs w:val="0"/>
      <w:color w:val="auto"/>
      <w:kern w:val="28"/>
      <w:sz w:val="22"/>
      <w:szCs w:val="22"/>
      <w:lang w:val="es-HN"/>
    </w:rPr>
  </w:style>
  <w:style w:type="character" w:customStyle="1" w:styleId="Tablas1Car">
    <w:name w:val="Tablas 1 Car"/>
    <w:link w:val="Tablas1"/>
    <w:rsid w:val="002B176F"/>
    <w:rPr>
      <w:rFonts w:ascii="Tahoma" w:eastAsia="Batang" w:hAnsi="Tahoma" w:cs="Times New Roman"/>
      <w:b/>
      <w:kern w:val="28"/>
      <w:sz w:val="22"/>
      <w:szCs w:val="22"/>
      <w:lang w:val="es-HN"/>
    </w:rPr>
  </w:style>
  <w:style w:type="character" w:customStyle="1" w:styleId="Ttulo9Car">
    <w:name w:val="Título 9 Car"/>
    <w:basedOn w:val="Fuentedeprrafopredeter"/>
    <w:link w:val="Ttulo9"/>
    <w:uiPriority w:val="9"/>
    <w:semiHidden/>
    <w:rsid w:val="002B176F"/>
    <w:rPr>
      <w:rFonts w:asciiTheme="majorHAnsi" w:eastAsiaTheme="majorEastAsia" w:hAnsiTheme="majorHAnsi" w:cstheme="majorBidi"/>
      <w:i/>
      <w:iCs/>
      <w:color w:val="404040" w:themeColor="text1" w:themeTint="BF"/>
      <w:sz w:val="20"/>
      <w:szCs w:val="20"/>
    </w:rPr>
  </w:style>
  <w:style w:type="paragraph" w:styleId="Piedepgina">
    <w:name w:val="footer"/>
    <w:basedOn w:val="Normal"/>
    <w:link w:val="PiedepginaCar"/>
    <w:uiPriority w:val="99"/>
    <w:rsid w:val="002B176F"/>
    <w:pPr>
      <w:keepLines/>
      <w:pBdr>
        <w:top w:val="single" w:sz="6" w:space="3" w:color="auto"/>
      </w:pBdr>
      <w:tabs>
        <w:tab w:val="center" w:pos="4320"/>
        <w:tab w:val="right" w:pos="8640"/>
      </w:tabs>
      <w:jc w:val="center"/>
    </w:pPr>
    <w:rPr>
      <w:rFonts w:ascii="Arial Black" w:eastAsia="Batang" w:hAnsi="Arial Black" w:cs="Times New Roman"/>
      <w:sz w:val="16"/>
      <w:szCs w:val="20"/>
      <w:lang w:val="es-ES" w:eastAsia="en-US"/>
    </w:rPr>
  </w:style>
  <w:style w:type="character" w:customStyle="1" w:styleId="PiedepginaCar">
    <w:name w:val="Pie de página Car"/>
    <w:basedOn w:val="Fuentedeprrafopredeter"/>
    <w:link w:val="Piedepgina"/>
    <w:uiPriority w:val="99"/>
    <w:rsid w:val="002B176F"/>
    <w:rPr>
      <w:rFonts w:ascii="Arial Black" w:eastAsia="Batang" w:hAnsi="Arial Black" w:cs="Times New Roman"/>
      <w:sz w:val="16"/>
      <w:szCs w:val="20"/>
      <w:lang w:val="es-ES" w:eastAsia="en-US"/>
    </w:rPr>
  </w:style>
  <w:style w:type="paragraph" w:styleId="Encabezado">
    <w:name w:val="header"/>
    <w:basedOn w:val="Normal"/>
    <w:link w:val="EncabezadoCar"/>
    <w:uiPriority w:val="99"/>
    <w:rsid w:val="002B176F"/>
    <w:pPr>
      <w:keepLines/>
      <w:tabs>
        <w:tab w:val="center" w:pos="4320"/>
        <w:tab w:val="right" w:pos="8640"/>
      </w:tabs>
    </w:pPr>
    <w:rPr>
      <w:rFonts w:ascii="Arial Black" w:eastAsia="Batang" w:hAnsi="Arial Black" w:cs="Times New Roman"/>
      <w:caps/>
      <w:spacing w:val="60"/>
      <w:sz w:val="14"/>
      <w:szCs w:val="20"/>
      <w:lang w:val="es-ES" w:eastAsia="en-US"/>
    </w:rPr>
  </w:style>
  <w:style w:type="character" w:customStyle="1" w:styleId="EncabezadoCar">
    <w:name w:val="Encabezado Car"/>
    <w:basedOn w:val="Fuentedeprrafopredeter"/>
    <w:link w:val="Encabezado"/>
    <w:uiPriority w:val="99"/>
    <w:rsid w:val="002B176F"/>
    <w:rPr>
      <w:rFonts w:ascii="Arial Black" w:eastAsia="Batang" w:hAnsi="Arial Black" w:cs="Times New Roman"/>
      <w:caps/>
      <w:spacing w:val="60"/>
      <w:sz w:val="14"/>
      <w:szCs w:val="20"/>
      <w:lang w:val="es-ES" w:eastAsia="en-US"/>
    </w:rPr>
  </w:style>
  <w:style w:type="character" w:styleId="Nmerodepgina">
    <w:name w:val="page number"/>
    <w:rsid w:val="002B176F"/>
    <w:rPr>
      <w:rFonts w:cs="Times New Roman"/>
      <w:b/>
    </w:rPr>
  </w:style>
  <w:style w:type="paragraph" w:customStyle="1" w:styleId="Sinespaciado1">
    <w:name w:val="Sin espaciado1"/>
    <w:link w:val="NoSpacingChar"/>
    <w:rsid w:val="002C5D99"/>
    <w:rPr>
      <w:rFonts w:ascii="Calibri" w:eastAsia="Batang" w:hAnsi="Calibri" w:cs="Times New Roman"/>
      <w:sz w:val="22"/>
      <w:szCs w:val="20"/>
      <w:lang w:val="es-CO" w:eastAsia="es-CO"/>
    </w:rPr>
  </w:style>
  <w:style w:type="character" w:customStyle="1" w:styleId="NoSpacingChar">
    <w:name w:val="No Spacing Char"/>
    <w:link w:val="Sinespaciado1"/>
    <w:locked/>
    <w:rsid w:val="002C5D99"/>
    <w:rPr>
      <w:rFonts w:ascii="Calibri" w:eastAsia="Batang" w:hAnsi="Calibri" w:cs="Times New Roman"/>
      <w:sz w:val="22"/>
      <w:szCs w:val="20"/>
      <w:lang w:val="es-CO" w:eastAsia="es-CO"/>
    </w:rPr>
  </w:style>
  <w:style w:type="paragraph" w:styleId="NormalWeb">
    <w:name w:val="Normal (Web)"/>
    <w:basedOn w:val="Normal"/>
    <w:uiPriority w:val="99"/>
    <w:semiHidden/>
    <w:unhideWhenUsed/>
    <w:rsid w:val="005319BC"/>
    <w:pPr>
      <w:spacing w:before="100" w:beforeAutospacing="1" w:after="100" w:afterAutospacing="1"/>
    </w:pPr>
    <w:rPr>
      <w:rFonts w:ascii="Times" w:hAnsi="Times" w:cs="Times New Roman"/>
      <w:sz w:val="20"/>
      <w:szCs w:val="20"/>
    </w:rPr>
  </w:style>
  <w:style w:type="character" w:styleId="Refdenotaalpie">
    <w:name w:val="footnote reference"/>
    <w:aliases w:val="referencia nota al pie"/>
    <w:semiHidden/>
    <w:rsid w:val="002F09A2"/>
    <w:rPr>
      <w:rFonts w:cs="Times New Roman"/>
      <w:sz w:val="18"/>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855274">
      <w:bodyDiv w:val="1"/>
      <w:marLeft w:val="0"/>
      <w:marRight w:val="0"/>
      <w:marTop w:val="0"/>
      <w:marBottom w:val="0"/>
      <w:divBdr>
        <w:top w:val="none" w:sz="0" w:space="0" w:color="auto"/>
        <w:left w:val="none" w:sz="0" w:space="0" w:color="auto"/>
        <w:bottom w:val="none" w:sz="0" w:space="0" w:color="auto"/>
        <w:right w:val="none" w:sz="0" w:space="0" w:color="auto"/>
      </w:divBdr>
      <w:divsChild>
        <w:div w:id="987633206">
          <w:marLeft w:val="0"/>
          <w:marRight w:val="0"/>
          <w:marTop w:val="0"/>
          <w:marBottom w:val="0"/>
          <w:divBdr>
            <w:top w:val="none" w:sz="0" w:space="0" w:color="auto"/>
            <w:left w:val="none" w:sz="0" w:space="0" w:color="auto"/>
            <w:bottom w:val="none" w:sz="0" w:space="0" w:color="auto"/>
            <w:right w:val="none" w:sz="0" w:space="0" w:color="auto"/>
          </w:divBdr>
          <w:divsChild>
            <w:div w:id="1500385793">
              <w:marLeft w:val="0"/>
              <w:marRight w:val="0"/>
              <w:marTop w:val="0"/>
              <w:marBottom w:val="0"/>
              <w:divBdr>
                <w:top w:val="none" w:sz="0" w:space="0" w:color="auto"/>
                <w:left w:val="none" w:sz="0" w:space="0" w:color="auto"/>
                <w:bottom w:val="none" w:sz="0" w:space="0" w:color="auto"/>
                <w:right w:val="none" w:sz="0" w:space="0" w:color="auto"/>
              </w:divBdr>
              <w:divsChild>
                <w:div w:id="1881626506">
                  <w:marLeft w:val="0"/>
                  <w:marRight w:val="0"/>
                  <w:marTop w:val="0"/>
                  <w:marBottom w:val="0"/>
                  <w:divBdr>
                    <w:top w:val="none" w:sz="0" w:space="0" w:color="auto"/>
                    <w:left w:val="none" w:sz="0" w:space="0" w:color="auto"/>
                    <w:bottom w:val="none" w:sz="0" w:space="0" w:color="auto"/>
                    <w:right w:val="none" w:sz="0" w:space="0" w:color="auto"/>
                  </w:divBdr>
                  <w:divsChild>
                    <w:div w:id="92962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6000">
      <w:bodyDiv w:val="1"/>
      <w:marLeft w:val="0"/>
      <w:marRight w:val="0"/>
      <w:marTop w:val="0"/>
      <w:marBottom w:val="0"/>
      <w:divBdr>
        <w:top w:val="none" w:sz="0" w:space="0" w:color="auto"/>
        <w:left w:val="none" w:sz="0" w:space="0" w:color="auto"/>
        <w:bottom w:val="none" w:sz="0" w:space="0" w:color="auto"/>
        <w:right w:val="none" w:sz="0" w:space="0" w:color="auto"/>
      </w:divBdr>
      <w:divsChild>
        <w:div w:id="1972512259">
          <w:marLeft w:val="0"/>
          <w:marRight w:val="0"/>
          <w:marTop w:val="0"/>
          <w:marBottom w:val="0"/>
          <w:divBdr>
            <w:top w:val="none" w:sz="0" w:space="0" w:color="auto"/>
            <w:left w:val="none" w:sz="0" w:space="0" w:color="auto"/>
            <w:bottom w:val="none" w:sz="0" w:space="0" w:color="auto"/>
            <w:right w:val="none" w:sz="0" w:space="0" w:color="auto"/>
          </w:divBdr>
          <w:divsChild>
            <w:div w:id="777873965">
              <w:marLeft w:val="0"/>
              <w:marRight w:val="0"/>
              <w:marTop w:val="0"/>
              <w:marBottom w:val="0"/>
              <w:divBdr>
                <w:top w:val="none" w:sz="0" w:space="0" w:color="auto"/>
                <w:left w:val="none" w:sz="0" w:space="0" w:color="auto"/>
                <w:bottom w:val="none" w:sz="0" w:space="0" w:color="auto"/>
                <w:right w:val="none" w:sz="0" w:space="0" w:color="auto"/>
              </w:divBdr>
              <w:divsChild>
                <w:div w:id="731578823">
                  <w:marLeft w:val="0"/>
                  <w:marRight w:val="0"/>
                  <w:marTop w:val="0"/>
                  <w:marBottom w:val="0"/>
                  <w:divBdr>
                    <w:top w:val="none" w:sz="0" w:space="0" w:color="auto"/>
                    <w:left w:val="none" w:sz="0" w:space="0" w:color="auto"/>
                    <w:bottom w:val="none" w:sz="0" w:space="0" w:color="auto"/>
                    <w:right w:val="none" w:sz="0" w:space="0" w:color="auto"/>
                  </w:divBdr>
                  <w:divsChild>
                    <w:div w:id="195516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380330">
      <w:bodyDiv w:val="1"/>
      <w:marLeft w:val="0"/>
      <w:marRight w:val="0"/>
      <w:marTop w:val="0"/>
      <w:marBottom w:val="0"/>
      <w:divBdr>
        <w:top w:val="none" w:sz="0" w:space="0" w:color="auto"/>
        <w:left w:val="none" w:sz="0" w:space="0" w:color="auto"/>
        <w:bottom w:val="none" w:sz="0" w:space="0" w:color="auto"/>
        <w:right w:val="none" w:sz="0" w:space="0" w:color="auto"/>
      </w:divBdr>
      <w:divsChild>
        <w:div w:id="1176581109">
          <w:marLeft w:val="0"/>
          <w:marRight w:val="0"/>
          <w:marTop w:val="0"/>
          <w:marBottom w:val="0"/>
          <w:divBdr>
            <w:top w:val="none" w:sz="0" w:space="0" w:color="auto"/>
            <w:left w:val="none" w:sz="0" w:space="0" w:color="auto"/>
            <w:bottom w:val="none" w:sz="0" w:space="0" w:color="auto"/>
            <w:right w:val="none" w:sz="0" w:space="0" w:color="auto"/>
          </w:divBdr>
          <w:divsChild>
            <w:div w:id="22872182">
              <w:marLeft w:val="0"/>
              <w:marRight w:val="0"/>
              <w:marTop w:val="0"/>
              <w:marBottom w:val="0"/>
              <w:divBdr>
                <w:top w:val="none" w:sz="0" w:space="0" w:color="auto"/>
                <w:left w:val="none" w:sz="0" w:space="0" w:color="auto"/>
                <w:bottom w:val="none" w:sz="0" w:space="0" w:color="auto"/>
                <w:right w:val="none" w:sz="0" w:space="0" w:color="auto"/>
              </w:divBdr>
              <w:divsChild>
                <w:div w:id="2056347681">
                  <w:marLeft w:val="0"/>
                  <w:marRight w:val="0"/>
                  <w:marTop w:val="0"/>
                  <w:marBottom w:val="0"/>
                  <w:divBdr>
                    <w:top w:val="none" w:sz="0" w:space="0" w:color="auto"/>
                    <w:left w:val="none" w:sz="0" w:space="0" w:color="auto"/>
                    <w:bottom w:val="none" w:sz="0" w:space="0" w:color="auto"/>
                    <w:right w:val="none" w:sz="0" w:space="0" w:color="auto"/>
                  </w:divBdr>
                  <w:divsChild>
                    <w:div w:id="58353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24</Pages>
  <Words>4058</Words>
  <Characters>22322</Characters>
  <Application>Microsoft Macintosh Word</Application>
  <DocSecurity>0</DocSecurity>
  <Lines>186</Lines>
  <Paragraphs>52</Paragraphs>
  <ScaleCrop>false</ScaleCrop>
  <Company/>
  <LinksUpToDate>false</LinksUpToDate>
  <CharactersWithSpaces>26328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Arturo</dc:creator>
  <cp:keywords/>
  <dc:description/>
  <cp:lastModifiedBy>Luis Arturo</cp:lastModifiedBy>
  <cp:revision>6</cp:revision>
  <dcterms:created xsi:type="dcterms:W3CDTF">2015-10-05T00:53:00Z</dcterms:created>
  <dcterms:modified xsi:type="dcterms:W3CDTF">2015-10-05T03:57:00Z</dcterms:modified>
</cp:coreProperties>
</file>